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014" w:rsidRDefault="008F6014" w:rsidP="008F6014">
      <w:pPr>
        <w:autoSpaceDE w:val="0"/>
        <w:autoSpaceDN w:val="0"/>
        <w:adjustRightInd w:val="0"/>
        <w:jc w:val="center"/>
        <w:rPr>
          <w:rFonts w:ascii="Trebuchet MS" w:hAnsi="Trebuchet MS" w:cs="Courier New"/>
          <w:sz w:val="26"/>
          <w:szCs w:val="20"/>
        </w:rPr>
      </w:pPr>
      <w:smartTag w:uri="urn:schemas-microsoft-com:office:smarttags" w:element="place">
        <w:smartTag w:uri="urn:schemas-microsoft-com:office:smarttags" w:element="PlaceName">
          <w:r>
            <w:rPr>
              <w:rFonts w:ascii="Trebuchet MS" w:hAnsi="Trebuchet MS" w:cs="Courier New"/>
              <w:sz w:val="26"/>
              <w:szCs w:val="20"/>
            </w:rPr>
            <w:t>BRAC</w:t>
          </w:r>
        </w:smartTag>
        <w:smartTag w:uri="urn:schemas-microsoft-com:office:smarttags" w:element="PlaceType">
          <w:r>
            <w:rPr>
              <w:rFonts w:ascii="Trebuchet MS" w:hAnsi="Trebuchet MS" w:cs="Courier New"/>
              <w:sz w:val="26"/>
              <w:szCs w:val="20"/>
            </w:rPr>
            <w:t>University</w:t>
          </w:r>
        </w:smartTag>
      </w:smartTag>
    </w:p>
    <w:p w:rsidR="008F6014" w:rsidRDefault="008F6014" w:rsidP="008F6014">
      <w:pPr>
        <w:autoSpaceDE w:val="0"/>
        <w:autoSpaceDN w:val="0"/>
        <w:adjustRightInd w:val="0"/>
        <w:jc w:val="center"/>
        <w:rPr>
          <w:rFonts w:ascii="Trebuchet MS" w:hAnsi="Trebuchet MS" w:cs="Courier New"/>
          <w:sz w:val="26"/>
          <w:szCs w:val="20"/>
        </w:rPr>
      </w:pPr>
      <w:r>
        <w:rPr>
          <w:rFonts w:ascii="Trebuchet MS" w:hAnsi="Trebuchet MS" w:cs="Courier New"/>
          <w:sz w:val="26"/>
          <w:szCs w:val="20"/>
        </w:rPr>
        <w:t>Department of Computer Science and Engineering</w:t>
      </w:r>
    </w:p>
    <w:p w:rsidR="008F6014" w:rsidRDefault="008F6014" w:rsidP="008F6014">
      <w:pPr>
        <w:pStyle w:val="Heading1"/>
        <w:rPr>
          <w:rFonts w:ascii="Trebuchet MS" w:hAnsi="Trebuchet MS"/>
          <w:b w:val="0"/>
          <w:bCs w:val="0"/>
          <w:sz w:val="26"/>
        </w:rPr>
      </w:pPr>
      <w:r>
        <w:rPr>
          <w:rFonts w:ascii="Trebuchet MS" w:hAnsi="Trebuchet MS"/>
          <w:b w:val="0"/>
          <w:bCs w:val="0"/>
          <w:sz w:val="26"/>
        </w:rPr>
        <w:t>Spring 2014</w:t>
      </w:r>
    </w:p>
    <w:p w:rsidR="008F6014" w:rsidRPr="00DC0547" w:rsidRDefault="008F6014" w:rsidP="008F6014">
      <w:pPr>
        <w:jc w:val="center"/>
        <w:rPr>
          <w:rFonts w:eastAsia="SimSun"/>
          <w:b/>
          <w:bCs/>
          <w:lang w:eastAsia="zh-CN"/>
        </w:rPr>
      </w:pPr>
      <w:r>
        <w:rPr>
          <w:rFonts w:eastAsia="SimSun"/>
          <w:b/>
          <w:bCs/>
          <w:lang w:eastAsia="zh-CN"/>
        </w:rPr>
        <w:t xml:space="preserve">CSE111 </w:t>
      </w:r>
      <w:r w:rsidRPr="00DC0547">
        <w:rPr>
          <w:rFonts w:eastAsia="SimSun"/>
          <w:b/>
          <w:bCs/>
          <w:lang w:eastAsia="zh-CN"/>
        </w:rPr>
        <w:t>(Programming Language-</w:t>
      </w:r>
      <w:r w:rsidR="00505A76" w:rsidRPr="00DC0547">
        <w:rPr>
          <w:rFonts w:eastAsia="SimSun"/>
          <w:b/>
          <w:bCs/>
          <w:lang w:eastAsia="zh-CN"/>
        </w:rPr>
        <w:t>I</w:t>
      </w:r>
      <w:r w:rsidR="00505A76">
        <w:rPr>
          <w:rFonts w:eastAsia="SimSun"/>
          <w:b/>
          <w:bCs/>
          <w:lang w:eastAsia="zh-CN"/>
        </w:rPr>
        <w:t>I</w:t>
      </w:r>
      <w:r w:rsidR="00505A76" w:rsidRPr="00DC0547">
        <w:rPr>
          <w:rFonts w:eastAsia="SimSun"/>
          <w:b/>
          <w:bCs/>
          <w:lang w:eastAsia="zh-CN"/>
        </w:rPr>
        <w:t>)</w:t>
      </w:r>
    </w:p>
    <w:p w:rsidR="008F6014" w:rsidRPr="008E4F17" w:rsidRDefault="008F6014" w:rsidP="008F6014">
      <w:pPr>
        <w:rPr>
          <w:sz w:val="20"/>
        </w:rPr>
      </w:pPr>
    </w:p>
    <w:p w:rsidR="008F6014" w:rsidRPr="008E4F17" w:rsidRDefault="008F6014" w:rsidP="008F6014">
      <w:pPr>
        <w:rPr>
          <w:sz w:val="20"/>
          <w:szCs w:val="20"/>
        </w:rPr>
      </w:pPr>
      <w:r w:rsidRPr="008E4F17">
        <w:rPr>
          <w:sz w:val="20"/>
          <w:szCs w:val="20"/>
        </w:rPr>
        <w:t>Trace the output of the following Java Codes. Then run them in Dr. Java to see if the results match.</w:t>
      </w:r>
    </w:p>
    <w:p w:rsidR="00FB49C2" w:rsidRPr="008E4F17" w:rsidRDefault="00FB49C2">
      <w:pPr>
        <w:rPr>
          <w:sz w:val="20"/>
          <w:szCs w:val="20"/>
        </w:rPr>
      </w:pPr>
    </w:p>
    <w:p w:rsidR="008F6014" w:rsidRPr="008E4F17" w:rsidRDefault="008F6014">
      <w:pPr>
        <w:rPr>
          <w:b/>
          <w:sz w:val="20"/>
          <w:szCs w:val="20"/>
          <w:u w:val="single"/>
        </w:rPr>
      </w:pPr>
      <w:r w:rsidRPr="008E4F17">
        <w:rPr>
          <w:b/>
          <w:sz w:val="20"/>
          <w:szCs w:val="20"/>
          <w:u w:val="single"/>
        </w:rPr>
        <w:t>Task 1</w:t>
      </w:r>
    </w:p>
    <w:p w:rsidR="008F6014" w:rsidRPr="008E4F17" w:rsidRDefault="008F6014" w:rsidP="008F6014">
      <w:pPr>
        <w:rPr>
          <w:sz w:val="20"/>
          <w:szCs w:val="20"/>
        </w:rPr>
      </w:pPr>
      <w:r w:rsidRPr="008E4F17">
        <w:rPr>
          <w:sz w:val="20"/>
          <w:szCs w:val="20"/>
        </w:rPr>
        <w:t>//Run the methodA() and method</w:t>
      </w:r>
      <w:r w:rsidR="00ED7EA4" w:rsidRPr="008E4F17">
        <w:rPr>
          <w:sz w:val="20"/>
          <w:szCs w:val="20"/>
        </w:rPr>
        <w:t>B</w:t>
      </w:r>
      <w:r w:rsidRPr="008E4F17">
        <w:rPr>
          <w:sz w:val="20"/>
          <w:szCs w:val="20"/>
        </w:rPr>
        <w:t>() on an Instance of Test few times and explain the answer.</w:t>
      </w:r>
    </w:p>
    <w:p w:rsidR="008E4F17" w:rsidRDefault="008E4F17" w:rsidP="008F6014">
      <w:pPr>
        <w:rPr>
          <w:sz w:val="20"/>
          <w:szCs w:val="20"/>
        </w:rPr>
      </w:pPr>
    </w:p>
    <w:p w:rsidR="008F6014" w:rsidRPr="008E4F17" w:rsidRDefault="008F6014" w:rsidP="008F6014">
      <w:pPr>
        <w:rPr>
          <w:sz w:val="20"/>
          <w:szCs w:val="20"/>
        </w:rPr>
      </w:pPr>
      <w:r w:rsidRPr="008E4F17">
        <w:rPr>
          <w:sz w:val="20"/>
          <w:szCs w:val="20"/>
        </w:rPr>
        <w:t>public class Test{</w:t>
      </w:r>
    </w:p>
    <w:p w:rsidR="008F6014" w:rsidRPr="008E4F17" w:rsidRDefault="008F6014" w:rsidP="008F6014">
      <w:pPr>
        <w:rPr>
          <w:sz w:val="20"/>
          <w:szCs w:val="20"/>
        </w:rPr>
      </w:pPr>
      <w:r w:rsidRPr="008E4F17">
        <w:rPr>
          <w:sz w:val="20"/>
          <w:szCs w:val="20"/>
        </w:rPr>
        <w:t>int sum;</w:t>
      </w:r>
    </w:p>
    <w:p w:rsidR="008F6014" w:rsidRPr="008E4F17" w:rsidRDefault="008F6014" w:rsidP="008F6014">
      <w:pPr>
        <w:rPr>
          <w:sz w:val="20"/>
          <w:szCs w:val="20"/>
        </w:rPr>
      </w:pPr>
      <w:r w:rsidRPr="008E4F17">
        <w:rPr>
          <w:sz w:val="20"/>
          <w:szCs w:val="20"/>
        </w:rPr>
        <w:t>public</w:t>
      </w:r>
      <w:ins w:id="0" w:author="Md. Shamsul Kaonain" w:date="2014-02-18T11:05:00Z">
        <w:r w:rsidR="001C4C0C">
          <w:rPr>
            <w:sz w:val="20"/>
            <w:szCs w:val="20"/>
          </w:rPr>
          <w:t xml:space="preserve">  </w:t>
        </w:r>
      </w:ins>
      <w:r w:rsidRPr="008E4F17">
        <w:rPr>
          <w:sz w:val="20"/>
          <w:szCs w:val="20"/>
        </w:rPr>
        <w:t>int</w:t>
      </w:r>
      <w:del w:id="1" w:author="Md. Shamsul Kaonain" w:date="2014-02-18T11:05:00Z">
        <w:r w:rsidRPr="008E4F17">
          <w:rPr>
            <w:sz w:val="20"/>
            <w:szCs w:val="20"/>
          </w:rPr>
          <w:delText xml:space="preserve"> </w:delText>
        </w:r>
      </w:del>
      <w:r w:rsidR="001C4C0C">
        <w:rPr>
          <w:sz w:val="20"/>
          <w:szCs w:val="20"/>
        </w:rPr>
        <w:t xml:space="preserve"> </w:t>
      </w:r>
      <w:r w:rsidRPr="008E4F17">
        <w:rPr>
          <w:sz w:val="20"/>
          <w:szCs w:val="20"/>
        </w:rPr>
        <w:t>y;</w:t>
      </w:r>
    </w:p>
    <w:p w:rsidR="008F6014" w:rsidRPr="008E4F17" w:rsidRDefault="008F6014" w:rsidP="008F6014">
      <w:pPr>
        <w:rPr>
          <w:sz w:val="20"/>
          <w:szCs w:val="20"/>
        </w:rPr>
      </w:pPr>
      <w:r w:rsidRPr="008E4F17">
        <w:rPr>
          <w:sz w:val="20"/>
          <w:szCs w:val="20"/>
        </w:rPr>
        <w:t>public void methodA(){</w:t>
      </w:r>
    </w:p>
    <w:p w:rsidR="008F6014" w:rsidRPr="008E4F17" w:rsidRDefault="008F6014" w:rsidP="008F6014">
      <w:pPr>
        <w:rPr>
          <w:sz w:val="20"/>
          <w:szCs w:val="20"/>
        </w:rPr>
      </w:pPr>
      <w:r w:rsidRPr="008E4F17">
        <w:rPr>
          <w:sz w:val="20"/>
          <w:szCs w:val="20"/>
        </w:rPr>
        <w:t>int x=0, y =0;</w:t>
      </w:r>
    </w:p>
    <w:p w:rsidR="008F6014" w:rsidRPr="008E4F17" w:rsidRDefault="008F6014" w:rsidP="008F6014">
      <w:pPr>
        <w:rPr>
          <w:sz w:val="20"/>
          <w:szCs w:val="20"/>
        </w:rPr>
      </w:pPr>
      <w:r w:rsidRPr="008E4F17">
        <w:rPr>
          <w:sz w:val="20"/>
          <w:szCs w:val="20"/>
        </w:rPr>
        <w:t xml:space="preserve">    y = y + 7;</w:t>
      </w:r>
    </w:p>
    <w:p w:rsidR="008F6014" w:rsidRPr="008E4F17" w:rsidRDefault="008F6014" w:rsidP="008F6014">
      <w:pPr>
        <w:rPr>
          <w:sz w:val="20"/>
          <w:szCs w:val="20"/>
        </w:rPr>
      </w:pPr>
      <w:r w:rsidRPr="008E4F17">
        <w:rPr>
          <w:sz w:val="20"/>
          <w:szCs w:val="20"/>
        </w:rPr>
        <w:t xml:space="preserve">    x = y + 11;</w:t>
      </w:r>
    </w:p>
    <w:p w:rsidR="008F6014" w:rsidRPr="008E4F17" w:rsidRDefault="008F6014" w:rsidP="008F6014">
      <w:pPr>
        <w:rPr>
          <w:sz w:val="20"/>
          <w:szCs w:val="20"/>
        </w:rPr>
      </w:pPr>
      <w:r w:rsidRPr="008E4F17">
        <w:rPr>
          <w:sz w:val="20"/>
          <w:szCs w:val="20"/>
        </w:rPr>
        <w:t>sum = x + y;</w:t>
      </w:r>
    </w:p>
    <w:p w:rsidR="008F6014" w:rsidRPr="008E4F17" w:rsidRDefault="008F6014" w:rsidP="008F6014">
      <w:pPr>
        <w:rPr>
          <w:sz w:val="20"/>
          <w:szCs w:val="20"/>
        </w:rPr>
      </w:pPr>
      <w:r w:rsidRPr="008E4F17">
        <w:rPr>
          <w:sz w:val="20"/>
          <w:szCs w:val="20"/>
        </w:rPr>
        <w:t>System.out.println(x + " " + y+ " " + sum);</w:t>
      </w:r>
    </w:p>
    <w:p w:rsidR="008F6014" w:rsidRPr="008E4F17" w:rsidRDefault="008F6014" w:rsidP="008F6014">
      <w:pPr>
        <w:rPr>
          <w:sz w:val="20"/>
          <w:szCs w:val="20"/>
        </w:rPr>
      </w:pPr>
      <w:r w:rsidRPr="008E4F17">
        <w:rPr>
          <w:sz w:val="20"/>
          <w:szCs w:val="20"/>
        </w:rPr>
        <w:t xml:space="preserve">  }</w:t>
      </w:r>
    </w:p>
    <w:p w:rsidR="008F6014" w:rsidRPr="008E4F17" w:rsidRDefault="008F6014" w:rsidP="008F6014">
      <w:pPr>
        <w:rPr>
          <w:sz w:val="20"/>
          <w:szCs w:val="20"/>
        </w:rPr>
      </w:pPr>
      <w:r w:rsidRPr="008E4F17">
        <w:rPr>
          <w:sz w:val="20"/>
          <w:szCs w:val="20"/>
        </w:rPr>
        <w:t>public void methodB(){</w:t>
      </w:r>
    </w:p>
    <w:p w:rsidR="008F6014" w:rsidRPr="008E4F17" w:rsidRDefault="008F6014" w:rsidP="008F6014">
      <w:pPr>
        <w:rPr>
          <w:sz w:val="20"/>
          <w:szCs w:val="20"/>
        </w:rPr>
      </w:pPr>
      <w:r w:rsidRPr="008E4F17">
        <w:rPr>
          <w:sz w:val="20"/>
          <w:szCs w:val="20"/>
        </w:rPr>
        <w:t>int x = 0;</w:t>
      </w:r>
    </w:p>
    <w:p w:rsidR="008F6014" w:rsidRPr="008E4F17" w:rsidRDefault="008F6014" w:rsidP="008F6014">
      <w:pPr>
        <w:rPr>
          <w:sz w:val="20"/>
          <w:szCs w:val="20"/>
        </w:rPr>
      </w:pPr>
      <w:r w:rsidRPr="008E4F17">
        <w:rPr>
          <w:sz w:val="20"/>
          <w:szCs w:val="20"/>
        </w:rPr>
        <w:t xml:space="preserve">    y = y + 11;</w:t>
      </w:r>
    </w:p>
    <w:p w:rsidR="008F6014" w:rsidRPr="008E4F17" w:rsidRDefault="008F6014" w:rsidP="008F6014">
      <w:pPr>
        <w:rPr>
          <w:sz w:val="20"/>
          <w:szCs w:val="20"/>
        </w:rPr>
      </w:pPr>
      <w:r w:rsidRPr="008E4F17">
        <w:rPr>
          <w:sz w:val="20"/>
          <w:szCs w:val="20"/>
        </w:rPr>
        <w:t xml:space="preserve">    x = x + 33 + y;</w:t>
      </w:r>
    </w:p>
    <w:p w:rsidR="008F6014" w:rsidRPr="008E4F17" w:rsidRDefault="008F6014" w:rsidP="008F6014">
      <w:pPr>
        <w:rPr>
          <w:sz w:val="20"/>
          <w:szCs w:val="20"/>
        </w:rPr>
      </w:pPr>
      <w:r w:rsidRPr="008E4F17">
        <w:rPr>
          <w:sz w:val="20"/>
          <w:szCs w:val="20"/>
        </w:rPr>
        <w:t>sum = sum + x + y;</w:t>
      </w:r>
    </w:p>
    <w:p w:rsidR="008F6014" w:rsidRPr="008E4F17" w:rsidRDefault="008F6014" w:rsidP="008F6014">
      <w:pPr>
        <w:rPr>
          <w:sz w:val="20"/>
          <w:szCs w:val="20"/>
        </w:rPr>
      </w:pPr>
      <w:r w:rsidRPr="008E4F17">
        <w:rPr>
          <w:sz w:val="20"/>
          <w:szCs w:val="20"/>
        </w:rPr>
        <w:t>System.out.println(x + " " + y+ " " + sum);</w:t>
      </w:r>
    </w:p>
    <w:p w:rsidR="008F6014" w:rsidRPr="008E4F17" w:rsidRDefault="008F6014" w:rsidP="008F6014">
      <w:pPr>
        <w:rPr>
          <w:sz w:val="20"/>
          <w:szCs w:val="20"/>
        </w:rPr>
      </w:pPr>
      <w:r w:rsidRPr="008E4F17">
        <w:rPr>
          <w:sz w:val="20"/>
          <w:szCs w:val="20"/>
        </w:rPr>
        <w:t xml:space="preserve">  }</w:t>
      </w:r>
    </w:p>
    <w:p w:rsidR="008F6014" w:rsidRPr="008E4F17" w:rsidRDefault="008F6014" w:rsidP="008F6014">
      <w:pPr>
        <w:rPr>
          <w:sz w:val="20"/>
          <w:szCs w:val="20"/>
        </w:rPr>
      </w:pPr>
      <w:r w:rsidRPr="008E4F17">
        <w:rPr>
          <w:sz w:val="20"/>
          <w:szCs w:val="20"/>
        </w:rPr>
        <w:t>}</w:t>
      </w:r>
    </w:p>
    <w:p w:rsidR="008F6014" w:rsidRPr="008E4F17" w:rsidRDefault="008F6014">
      <w:pPr>
        <w:rPr>
          <w:sz w:val="20"/>
          <w:szCs w:val="20"/>
        </w:rPr>
      </w:pPr>
    </w:p>
    <w:p w:rsidR="008F6014" w:rsidRPr="008E4F17" w:rsidRDefault="008F6014">
      <w:pPr>
        <w:rPr>
          <w:b/>
          <w:sz w:val="20"/>
          <w:szCs w:val="20"/>
          <w:u w:val="single"/>
        </w:rPr>
      </w:pPr>
      <w:r w:rsidRPr="008E4F17">
        <w:rPr>
          <w:b/>
          <w:sz w:val="20"/>
          <w:szCs w:val="20"/>
          <w:u w:val="single"/>
        </w:rPr>
        <w:t>Task 2</w:t>
      </w:r>
    </w:p>
    <w:p w:rsidR="008F6014" w:rsidRPr="008E4F17" w:rsidRDefault="008F6014">
      <w:pPr>
        <w:rPr>
          <w:sz w:val="20"/>
          <w:szCs w:val="20"/>
        </w:rPr>
      </w:pPr>
    </w:p>
    <w:p w:rsidR="008F6014" w:rsidRPr="008E4F17" w:rsidRDefault="008F6014" w:rsidP="008F6014">
      <w:pPr>
        <w:rPr>
          <w:sz w:val="20"/>
          <w:szCs w:val="20"/>
        </w:rPr>
      </w:pPr>
      <w:r w:rsidRPr="008E4F17">
        <w:rPr>
          <w:sz w:val="20"/>
          <w:szCs w:val="20"/>
        </w:rPr>
        <w:t>public class Q3</w:t>
      </w:r>
    </w:p>
    <w:p w:rsidR="008F6014" w:rsidRPr="008E4F17" w:rsidRDefault="008F6014" w:rsidP="008F6014">
      <w:pPr>
        <w:rPr>
          <w:sz w:val="20"/>
          <w:szCs w:val="20"/>
        </w:rPr>
      </w:pPr>
      <w:r w:rsidRPr="008E4F17">
        <w:rPr>
          <w:sz w:val="20"/>
          <w:szCs w:val="20"/>
        </w:rPr>
        <w:t xml:space="preserve">{  </w:t>
      </w:r>
    </w:p>
    <w:p w:rsidR="008F6014" w:rsidRPr="008E4F17" w:rsidRDefault="008F6014" w:rsidP="008F6014">
      <w:pPr>
        <w:rPr>
          <w:sz w:val="20"/>
          <w:szCs w:val="20"/>
        </w:rPr>
      </w:pPr>
      <w:r w:rsidRPr="008E4F17">
        <w:rPr>
          <w:sz w:val="20"/>
          <w:szCs w:val="20"/>
        </w:rPr>
        <w:t>public static void main(String args[])</w:t>
      </w:r>
    </w:p>
    <w:p w:rsidR="008F6014" w:rsidRPr="008E4F17" w:rsidRDefault="008F6014" w:rsidP="008F6014">
      <w:pPr>
        <w:rPr>
          <w:sz w:val="20"/>
          <w:szCs w:val="20"/>
        </w:rPr>
      </w:pPr>
      <w:r w:rsidRPr="008E4F17">
        <w:rPr>
          <w:sz w:val="20"/>
          <w:szCs w:val="20"/>
        </w:rPr>
        <w:t xml:space="preserve">  {</w:t>
      </w:r>
    </w:p>
    <w:p w:rsidR="008F6014" w:rsidRPr="008E4F17" w:rsidRDefault="008F6014" w:rsidP="008F6014">
      <w:pPr>
        <w:rPr>
          <w:sz w:val="20"/>
          <w:szCs w:val="20"/>
        </w:rPr>
      </w:pPr>
      <w:r w:rsidRPr="008E4F17">
        <w:rPr>
          <w:sz w:val="20"/>
          <w:szCs w:val="20"/>
        </w:rPr>
        <w:t xml:space="preserve">    String test = "";</w:t>
      </w:r>
    </w:p>
    <w:p w:rsidR="008F6014" w:rsidRPr="008E4F17" w:rsidRDefault="003C73CA" w:rsidP="00E61BB4">
      <w:pPr>
        <w:ind w:left="720"/>
        <w:rPr>
          <w:sz w:val="20"/>
          <w:szCs w:val="20"/>
        </w:rPr>
      </w:pPr>
      <w:r>
        <w:rPr>
          <w:sz w:val="20"/>
          <w:szCs w:val="20"/>
        </w:rPr>
        <w:t>i</w:t>
      </w:r>
      <w:r w:rsidR="008F6014" w:rsidRPr="008E4F17">
        <w:rPr>
          <w:sz w:val="20"/>
          <w:szCs w:val="20"/>
        </w:rPr>
        <w:t>nt</w:t>
      </w:r>
      <w:r>
        <w:rPr>
          <w:sz w:val="20"/>
          <w:szCs w:val="20"/>
        </w:rPr>
        <w:t xml:space="preserve"> </w:t>
      </w:r>
      <w:r w:rsidR="008F6014" w:rsidRPr="008E4F17">
        <w:rPr>
          <w:sz w:val="20"/>
          <w:szCs w:val="20"/>
        </w:rPr>
        <w:t>i = 5, j = 0, k = 15;</w:t>
      </w:r>
    </w:p>
    <w:p w:rsidR="008F6014" w:rsidRPr="008E4F17" w:rsidRDefault="008F6014" w:rsidP="00E61BB4">
      <w:pPr>
        <w:ind w:left="720"/>
        <w:rPr>
          <w:sz w:val="20"/>
          <w:szCs w:val="20"/>
        </w:rPr>
      </w:pPr>
      <w:r w:rsidRPr="008E4F17">
        <w:rPr>
          <w:sz w:val="20"/>
          <w:szCs w:val="20"/>
        </w:rPr>
        <w:t xml:space="preserve">while (i&lt; 10){   </w:t>
      </w:r>
    </w:p>
    <w:p w:rsidR="008F6014" w:rsidRPr="008E4F17" w:rsidRDefault="008F6014" w:rsidP="00E61BB4">
      <w:pPr>
        <w:ind w:left="1440"/>
        <w:rPr>
          <w:sz w:val="20"/>
          <w:szCs w:val="20"/>
        </w:rPr>
      </w:pPr>
      <w:r w:rsidRPr="008E4F17">
        <w:rPr>
          <w:sz w:val="20"/>
          <w:szCs w:val="20"/>
        </w:rPr>
        <w:t>k-=1;</w:t>
      </w:r>
    </w:p>
    <w:p w:rsidR="008F6014" w:rsidRPr="008E4F17" w:rsidRDefault="008F6014" w:rsidP="00E61BB4">
      <w:pPr>
        <w:ind w:left="1440"/>
        <w:rPr>
          <w:sz w:val="20"/>
          <w:szCs w:val="20"/>
        </w:rPr>
      </w:pPr>
      <w:r w:rsidRPr="008E4F17">
        <w:rPr>
          <w:sz w:val="20"/>
          <w:szCs w:val="20"/>
        </w:rPr>
        <w:t>j = k;</w:t>
      </w:r>
    </w:p>
    <w:p w:rsidR="008F6014" w:rsidRPr="008E4F17" w:rsidRDefault="008F6014" w:rsidP="00E61BB4">
      <w:pPr>
        <w:ind w:left="1440"/>
        <w:rPr>
          <w:sz w:val="20"/>
          <w:szCs w:val="20"/>
        </w:rPr>
      </w:pPr>
      <w:r w:rsidRPr="008E4F17">
        <w:rPr>
          <w:sz w:val="20"/>
          <w:szCs w:val="20"/>
        </w:rPr>
        <w:t>while (j &gt; 10 ){</w:t>
      </w:r>
    </w:p>
    <w:p w:rsidR="008F6014" w:rsidRPr="008E4F17" w:rsidRDefault="008F6014" w:rsidP="00E61BB4">
      <w:pPr>
        <w:ind w:left="2160"/>
        <w:rPr>
          <w:sz w:val="20"/>
          <w:szCs w:val="20"/>
        </w:rPr>
      </w:pPr>
      <w:r w:rsidRPr="008E4F17">
        <w:rPr>
          <w:sz w:val="20"/>
          <w:szCs w:val="20"/>
        </w:rPr>
        <w:t>if (j % 2 == 0){</w:t>
      </w:r>
    </w:p>
    <w:p w:rsidR="008F6014" w:rsidRPr="008E4F17" w:rsidRDefault="008F6014" w:rsidP="00E61BB4">
      <w:pPr>
        <w:ind w:left="2160"/>
        <w:rPr>
          <w:sz w:val="20"/>
          <w:szCs w:val="20"/>
        </w:rPr>
      </w:pPr>
      <w:r w:rsidRPr="008E4F17">
        <w:rPr>
          <w:sz w:val="20"/>
          <w:szCs w:val="20"/>
        </w:rPr>
        <w:t>test = "&lt;--";</w:t>
      </w:r>
    </w:p>
    <w:p w:rsidR="008F6014" w:rsidRPr="008E4F17" w:rsidRDefault="008F6014" w:rsidP="00E61BB4">
      <w:pPr>
        <w:ind w:left="2160"/>
        <w:rPr>
          <w:sz w:val="20"/>
          <w:szCs w:val="20"/>
        </w:rPr>
      </w:pPr>
      <w:r w:rsidRPr="008E4F17">
        <w:rPr>
          <w:sz w:val="20"/>
          <w:szCs w:val="20"/>
        </w:rPr>
        <w:t xml:space="preserve">test =  test + i + 2 + "--&gt;" + (j / 2); </w:t>
      </w:r>
    </w:p>
    <w:p w:rsidR="00E074FD" w:rsidRDefault="008F6014" w:rsidP="00E61BB4">
      <w:pPr>
        <w:ind w:left="2160"/>
        <w:rPr>
          <w:sz w:val="20"/>
          <w:szCs w:val="20"/>
        </w:rPr>
      </w:pPr>
      <w:r w:rsidRPr="008E4F17">
        <w:rPr>
          <w:sz w:val="20"/>
          <w:szCs w:val="20"/>
        </w:rPr>
        <w:t>}</w:t>
      </w:r>
    </w:p>
    <w:p w:rsidR="00E074FD" w:rsidRDefault="00E074FD" w:rsidP="00E61BB4">
      <w:pPr>
        <w:ind w:left="2160"/>
        <w:rPr>
          <w:sz w:val="20"/>
          <w:szCs w:val="20"/>
        </w:rPr>
      </w:pPr>
      <w:r>
        <w:rPr>
          <w:sz w:val="20"/>
          <w:szCs w:val="20"/>
        </w:rPr>
        <w:t>e</w:t>
      </w:r>
      <w:r w:rsidR="008F6014" w:rsidRPr="008E4F17">
        <w:rPr>
          <w:sz w:val="20"/>
          <w:szCs w:val="20"/>
        </w:rPr>
        <w:t>lse</w:t>
      </w:r>
    </w:p>
    <w:p w:rsidR="008F6014" w:rsidRPr="008E4F17" w:rsidRDefault="008F6014" w:rsidP="00E61BB4">
      <w:pPr>
        <w:ind w:left="2160"/>
        <w:rPr>
          <w:sz w:val="20"/>
          <w:szCs w:val="20"/>
        </w:rPr>
      </w:pPr>
      <w:r w:rsidRPr="008E4F17">
        <w:rPr>
          <w:sz w:val="20"/>
          <w:szCs w:val="20"/>
        </w:rPr>
        <w:t>{</w:t>
      </w:r>
    </w:p>
    <w:p w:rsidR="008F6014" w:rsidRPr="008E4F17" w:rsidRDefault="008F6014" w:rsidP="00E61BB4">
      <w:pPr>
        <w:ind w:left="2160"/>
        <w:rPr>
          <w:sz w:val="20"/>
          <w:szCs w:val="20"/>
        </w:rPr>
      </w:pPr>
      <w:r w:rsidRPr="008E4F17">
        <w:rPr>
          <w:sz w:val="20"/>
          <w:szCs w:val="20"/>
        </w:rPr>
        <w:t>test = "--&gt;";</w:t>
      </w:r>
    </w:p>
    <w:p w:rsidR="008F6014" w:rsidRPr="008E4F17" w:rsidRDefault="008F6014" w:rsidP="00E61BB4">
      <w:pPr>
        <w:ind w:left="2160"/>
        <w:rPr>
          <w:sz w:val="20"/>
          <w:szCs w:val="20"/>
        </w:rPr>
      </w:pPr>
      <w:r w:rsidRPr="008E4F17">
        <w:rPr>
          <w:sz w:val="20"/>
          <w:szCs w:val="20"/>
        </w:rPr>
        <w:t xml:space="preserve">test =  "--&gt;" + (i / 2) + test + j; </w:t>
      </w:r>
    </w:p>
    <w:p w:rsidR="008F6014" w:rsidRPr="008E4F17" w:rsidRDefault="008F6014" w:rsidP="00E61BB4">
      <w:pPr>
        <w:ind w:left="1440" w:firstLine="720"/>
        <w:rPr>
          <w:sz w:val="20"/>
          <w:szCs w:val="20"/>
        </w:rPr>
      </w:pPr>
      <w:r w:rsidRPr="008E4F17">
        <w:rPr>
          <w:sz w:val="20"/>
          <w:szCs w:val="20"/>
        </w:rPr>
        <w:t xml:space="preserve"> }</w:t>
      </w:r>
    </w:p>
    <w:p w:rsidR="008F6014" w:rsidRPr="008E4F17" w:rsidRDefault="008F6014" w:rsidP="00E61BB4">
      <w:pPr>
        <w:ind w:left="1440" w:firstLine="720"/>
        <w:rPr>
          <w:sz w:val="20"/>
          <w:szCs w:val="20"/>
        </w:rPr>
      </w:pPr>
      <w:r w:rsidRPr="008E4F17">
        <w:rPr>
          <w:sz w:val="20"/>
          <w:szCs w:val="20"/>
        </w:rPr>
        <w:t>System.out.println(test);</w:t>
      </w:r>
    </w:p>
    <w:p w:rsidR="008F6014" w:rsidRPr="008E4F17" w:rsidRDefault="008F6014" w:rsidP="00E61BB4">
      <w:pPr>
        <w:ind w:left="1440"/>
        <w:rPr>
          <w:sz w:val="20"/>
          <w:szCs w:val="20"/>
        </w:rPr>
      </w:pPr>
      <w:r w:rsidRPr="008E4F17">
        <w:rPr>
          <w:sz w:val="20"/>
          <w:szCs w:val="20"/>
        </w:rPr>
        <w:t xml:space="preserve">        --j;</w:t>
      </w:r>
    </w:p>
    <w:p w:rsidR="008F6014" w:rsidRPr="008E4F17" w:rsidRDefault="008F6014" w:rsidP="00E61BB4">
      <w:pPr>
        <w:ind w:left="1440"/>
        <w:rPr>
          <w:sz w:val="20"/>
          <w:szCs w:val="20"/>
        </w:rPr>
      </w:pPr>
      <w:r w:rsidRPr="008E4F17">
        <w:rPr>
          <w:sz w:val="20"/>
          <w:szCs w:val="20"/>
        </w:rPr>
        <w:t xml:space="preserve">      }</w:t>
      </w:r>
    </w:p>
    <w:p w:rsidR="008F6014" w:rsidRPr="008E4F17" w:rsidRDefault="008F6014" w:rsidP="00E61BB4">
      <w:pPr>
        <w:ind w:left="1440"/>
        <w:rPr>
          <w:sz w:val="20"/>
          <w:szCs w:val="20"/>
        </w:rPr>
      </w:pPr>
      <w:r w:rsidRPr="008E4F17">
        <w:rPr>
          <w:sz w:val="20"/>
          <w:szCs w:val="20"/>
        </w:rPr>
        <w:t>i++;</w:t>
      </w:r>
    </w:p>
    <w:p w:rsidR="008F6014" w:rsidRPr="008E4F17" w:rsidRDefault="008F6014" w:rsidP="00E61BB4">
      <w:pPr>
        <w:ind w:left="720" w:firstLine="720"/>
        <w:rPr>
          <w:sz w:val="20"/>
          <w:szCs w:val="20"/>
        </w:rPr>
      </w:pPr>
      <w:r w:rsidRPr="008E4F17">
        <w:rPr>
          <w:sz w:val="20"/>
          <w:szCs w:val="20"/>
        </w:rPr>
        <w:t>}</w:t>
      </w:r>
    </w:p>
    <w:p w:rsidR="008F6014" w:rsidRPr="008E4F17" w:rsidRDefault="008F6014" w:rsidP="00E61BB4">
      <w:pPr>
        <w:ind w:left="720"/>
        <w:rPr>
          <w:sz w:val="20"/>
          <w:szCs w:val="20"/>
        </w:rPr>
      </w:pPr>
      <w:r w:rsidRPr="008E4F17">
        <w:rPr>
          <w:sz w:val="20"/>
          <w:szCs w:val="20"/>
        </w:rPr>
        <w:t xml:space="preserve">  }</w:t>
      </w:r>
    </w:p>
    <w:p w:rsidR="00ED7EA4" w:rsidRPr="008E4F17" w:rsidRDefault="00ED7EA4" w:rsidP="008F6014">
      <w:pPr>
        <w:rPr>
          <w:sz w:val="20"/>
          <w:szCs w:val="20"/>
        </w:rPr>
      </w:pPr>
    </w:p>
    <w:p w:rsidR="00ED7EA4" w:rsidRPr="008E4F17" w:rsidRDefault="00ED7EA4" w:rsidP="008F6014">
      <w:pPr>
        <w:rPr>
          <w:b/>
          <w:bCs/>
          <w:sz w:val="20"/>
          <w:szCs w:val="20"/>
          <w:u w:val="single"/>
        </w:rPr>
      </w:pPr>
      <w:r w:rsidRPr="008E4F17">
        <w:rPr>
          <w:b/>
          <w:bCs/>
          <w:sz w:val="20"/>
          <w:szCs w:val="20"/>
          <w:u w:val="single"/>
        </w:rPr>
        <w:t>Task 3</w:t>
      </w:r>
    </w:p>
    <w:p w:rsidR="00ED7EA4" w:rsidRPr="008E4F17" w:rsidRDefault="00ED7EA4" w:rsidP="00ED7EA4">
      <w:pPr>
        <w:rPr>
          <w:sz w:val="20"/>
          <w:szCs w:val="20"/>
        </w:rPr>
      </w:pPr>
    </w:p>
    <w:p w:rsidR="00ED7EA4" w:rsidRPr="008E4F17" w:rsidRDefault="00ED7EA4" w:rsidP="00ED7EA4">
      <w:pPr>
        <w:rPr>
          <w:sz w:val="20"/>
          <w:szCs w:val="20"/>
        </w:rPr>
      </w:pPr>
      <w:r w:rsidRPr="008E4F17">
        <w:rPr>
          <w:sz w:val="20"/>
          <w:szCs w:val="20"/>
        </w:rPr>
        <w:t>//Run the methodA() on an Instance of Test3 five times and explain the answer.</w:t>
      </w:r>
    </w:p>
    <w:p w:rsidR="008E4F17" w:rsidRDefault="008E4F17" w:rsidP="00ED7EA4">
      <w:pPr>
        <w:rPr>
          <w:sz w:val="20"/>
          <w:szCs w:val="20"/>
        </w:rPr>
      </w:pPr>
    </w:p>
    <w:p w:rsidR="00ED7EA4" w:rsidRPr="008E4F17" w:rsidRDefault="00ED7EA4" w:rsidP="00ED7EA4">
      <w:pPr>
        <w:rPr>
          <w:sz w:val="20"/>
          <w:szCs w:val="20"/>
        </w:rPr>
      </w:pPr>
      <w:r w:rsidRPr="008E4F17">
        <w:rPr>
          <w:sz w:val="20"/>
          <w:szCs w:val="20"/>
        </w:rPr>
        <w:t>public class Test3{</w:t>
      </w:r>
    </w:p>
    <w:p w:rsidR="00ED7EA4" w:rsidRPr="008E4F17" w:rsidRDefault="00ED7EA4" w:rsidP="00ED7EA4">
      <w:pPr>
        <w:rPr>
          <w:sz w:val="20"/>
          <w:szCs w:val="20"/>
        </w:rPr>
      </w:pPr>
      <w:r w:rsidRPr="008E4F17">
        <w:rPr>
          <w:sz w:val="20"/>
          <w:szCs w:val="20"/>
        </w:rPr>
        <w:t>public</w:t>
      </w:r>
      <w:r w:rsidR="00A706A0">
        <w:rPr>
          <w:sz w:val="20"/>
          <w:szCs w:val="20"/>
        </w:rPr>
        <w:t xml:space="preserve"> </w:t>
      </w:r>
      <w:r w:rsidRPr="008E4F17">
        <w:rPr>
          <w:sz w:val="20"/>
          <w:szCs w:val="20"/>
        </w:rPr>
        <w:t>int sum;</w:t>
      </w:r>
    </w:p>
    <w:p w:rsidR="00ED7EA4" w:rsidRPr="008E4F17" w:rsidRDefault="00ED7EA4" w:rsidP="00ED7EA4">
      <w:pPr>
        <w:rPr>
          <w:sz w:val="20"/>
          <w:szCs w:val="20"/>
        </w:rPr>
      </w:pPr>
      <w:r w:rsidRPr="008E4F17">
        <w:rPr>
          <w:sz w:val="20"/>
          <w:szCs w:val="20"/>
        </w:rPr>
        <w:t>public</w:t>
      </w:r>
      <w:r w:rsidR="00A706A0">
        <w:rPr>
          <w:sz w:val="20"/>
          <w:szCs w:val="20"/>
        </w:rPr>
        <w:t xml:space="preserve"> </w:t>
      </w:r>
      <w:r w:rsidRPr="008E4F17">
        <w:rPr>
          <w:sz w:val="20"/>
          <w:szCs w:val="20"/>
        </w:rPr>
        <w:t>int y;</w:t>
      </w:r>
    </w:p>
    <w:p w:rsidR="00ED7EA4" w:rsidRPr="008E4F17" w:rsidRDefault="00ED7EA4" w:rsidP="00ED7EA4">
      <w:pPr>
        <w:rPr>
          <w:sz w:val="20"/>
          <w:szCs w:val="20"/>
        </w:rPr>
      </w:pPr>
    </w:p>
    <w:p w:rsidR="00ED7EA4" w:rsidRPr="008E4F17" w:rsidRDefault="00ED7EA4" w:rsidP="00ED7EA4">
      <w:pPr>
        <w:rPr>
          <w:sz w:val="20"/>
          <w:szCs w:val="20"/>
        </w:rPr>
      </w:pPr>
      <w:r w:rsidRPr="008E4F17">
        <w:rPr>
          <w:sz w:val="20"/>
          <w:szCs w:val="20"/>
        </w:rPr>
        <w:t>public void methodA(){</w:t>
      </w:r>
    </w:p>
    <w:p w:rsidR="00ED7EA4" w:rsidRPr="008E4F17" w:rsidRDefault="00ED7EA4" w:rsidP="00A706A0">
      <w:pPr>
        <w:ind w:left="720"/>
        <w:rPr>
          <w:sz w:val="20"/>
          <w:szCs w:val="20"/>
        </w:rPr>
      </w:pPr>
      <w:r w:rsidRPr="008E4F17">
        <w:rPr>
          <w:sz w:val="20"/>
          <w:szCs w:val="20"/>
        </w:rPr>
        <w:t>int x=2, y =3;</w:t>
      </w:r>
    </w:p>
    <w:p w:rsidR="00ED7EA4" w:rsidRPr="008E4F17" w:rsidRDefault="00ED7EA4" w:rsidP="00A706A0">
      <w:pPr>
        <w:ind w:left="720"/>
        <w:rPr>
          <w:sz w:val="20"/>
          <w:szCs w:val="20"/>
        </w:rPr>
      </w:pPr>
      <w:r w:rsidRPr="008E4F17">
        <w:rPr>
          <w:sz w:val="20"/>
          <w:szCs w:val="20"/>
        </w:rPr>
        <w:t>int [] msg = new int[1];</w:t>
      </w:r>
    </w:p>
    <w:p w:rsidR="00ED7EA4" w:rsidRPr="008E4F17" w:rsidRDefault="00ED7EA4" w:rsidP="00A706A0">
      <w:pPr>
        <w:ind w:left="720"/>
        <w:rPr>
          <w:sz w:val="20"/>
          <w:szCs w:val="20"/>
        </w:rPr>
      </w:pPr>
      <w:r w:rsidRPr="008E4F17">
        <w:rPr>
          <w:sz w:val="20"/>
          <w:szCs w:val="20"/>
        </w:rPr>
        <w:t>msg[0] = 3;</w:t>
      </w:r>
    </w:p>
    <w:p w:rsidR="00ED7EA4" w:rsidRPr="008E4F17" w:rsidRDefault="00ED7EA4" w:rsidP="00A706A0">
      <w:pPr>
        <w:ind w:left="720"/>
        <w:rPr>
          <w:sz w:val="20"/>
          <w:szCs w:val="20"/>
        </w:rPr>
      </w:pPr>
      <w:r w:rsidRPr="008E4F17">
        <w:rPr>
          <w:sz w:val="20"/>
          <w:szCs w:val="20"/>
        </w:rPr>
        <w:t>y = this.y + msg[0];</w:t>
      </w:r>
    </w:p>
    <w:p w:rsidR="00ED7EA4" w:rsidRPr="008E4F17" w:rsidRDefault="00ED7EA4" w:rsidP="00A706A0">
      <w:pPr>
        <w:ind w:left="720"/>
        <w:rPr>
          <w:sz w:val="20"/>
          <w:szCs w:val="20"/>
        </w:rPr>
      </w:pPr>
      <w:r w:rsidRPr="008E4F17">
        <w:rPr>
          <w:sz w:val="20"/>
          <w:szCs w:val="20"/>
        </w:rPr>
        <w:t>methodB(msg, msg[0]);</w:t>
      </w:r>
    </w:p>
    <w:p w:rsidR="00ED7EA4" w:rsidRPr="008E4F17" w:rsidRDefault="00ED7EA4" w:rsidP="00A706A0">
      <w:pPr>
        <w:ind w:left="720"/>
        <w:rPr>
          <w:sz w:val="20"/>
          <w:szCs w:val="20"/>
        </w:rPr>
      </w:pPr>
      <w:r w:rsidRPr="008E4F17">
        <w:rPr>
          <w:sz w:val="20"/>
          <w:szCs w:val="20"/>
        </w:rPr>
        <w:t>x = this.y + msg[0];</w:t>
      </w:r>
    </w:p>
    <w:p w:rsidR="00ED7EA4" w:rsidRPr="008E4F17" w:rsidRDefault="00ED7EA4" w:rsidP="00A706A0">
      <w:pPr>
        <w:ind w:left="720"/>
        <w:rPr>
          <w:sz w:val="20"/>
          <w:szCs w:val="20"/>
        </w:rPr>
      </w:pPr>
      <w:r w:rsidRPr="008E4F17">
        <w:rPr>
          <w:sz w:val="20"/>
          <w:szCs w:val="20"/>
        </w:rPr>
        <w:t>sum = x + y + msg[0];</w:t>
      </w:r>
    </w:p>
    <w:p w:rsidR="00ED7EA4" w:rsidRPr="008E4F17" w:rsidRDefault="00ED7EA4" w:rsidP="00A706A0">
      <w:pPr>
        <w:ind w:left="720"/>
        <w:rPr>
          <w:sz w:val="20"/>
          <w:szCs w:val="20"/>
        </w:rPr>
      </w:pPr>
      <w:r w:rsidRPr="008E4F17">
        <w:rPr>
          <w:sz w:val="20"/>
          <w:szCs w:val="20"/>
        </w:rPr>
        <w:t>System.out.println(x + " " + y+ " " + sum);</w:t>
      </w:r>
    </w:p>
    <w:p w:rsidR="00ED7EA4" w:rsidRDefault="00ED7EA4" w:rsidP="00ED7EA4">
      <w:pPr>
        <w:rPr>
          <w:sz w:val="20"/>
          <w:szCs w:val="20"/>
        </w:rPr>
      </w:pPr>
      <w:r w:rsidRPr="008E4F17">
        <w:rPr>
          <w:sz w:val="20"/>
          <w:szCs w:val="20"/>
        </w:rPr>
        <w:t xml:space="preserve">  }</w:t>
      </w:r>
    </w:p>
    <w:p w:rsidR="00A706A0" w:rsidRPr="008E4F17" w:rsidRDefault="00A706A0" w:rsidP="00ED7EA4">
      <w:pPr>
        <w:rPr>
          <w:sz w:val="20"/>
          <w:szCs w:val="20"/>
        </w:rPr>
      </w:pPr>
    </w:p>
    <w:p w:rsidR="00ED7EA4" w:rsidRPr="008E4F17" w:rsidRDefault="00ED7EA4" w:rsidP="00ED7EA4">
      <w:pPr>
        <w:rPr>
          <w:sz w:val="20"/>
          <w:szCs w:val="20"/>
        </w:rPr>
      </w:pPr>
      <w:r w:rsidRPr="008E4F17">
        <w:rPr>
          <w:sz w:val="20"/>
          <w:szCs w:val="20"/>
        </w:rPr>
        <w:t>private void methodB(int [] mg2, int mg1){</w:t>
      </w:r>
    </w:p>
    <w:p w:rsidR="00ED7EA4" w:rsidRPr="008E4F17" w:rsidRDefault="00ED7EA4" w:rsidP="00A706A0">
      <w:pPr>
        <w:ind w:left="720"/>
        <w:rPr>
          <w:sz w:val="20"/>
          <w:szCs w:val="20"/>
        </w:rPr>
      </w:pPr>
      <w:r w:rsidRPr="008E4F17">
        <w:rPr>
          <w:sz w:val="20"/>
          <w:szCs w:val="20"/>
        </w:rPr>
        <w:t>int x = 0;</w:t>
      </w:r>
    </w:p>
    <w:p w:rsidR="00ED7EA4" w:rsidRPr="008E4F17" w:rsidRDefault="00ED7EA4" w:rsidP="00A706A0">
      <w:pPr>
        <w:ind w:left="720"/>
        <w:rPr>
          <w:sz w:val="20"/>
          <w:szCs w:val="20"/>
        </w:rPr>
      </w:pPr>
      <w:r w:rsidRPr="008E4F17">
        <w:rPr>
          <w:sz w:val="20"/>
          <w:szCs w:val="20"/>
        </w:rPr>
        <w:t>y = this.y + mg2[0];</w:t>
      </w:r>
    </w:p>
    <w:p w:rsidR="00ED7EA4" w:rsidRPr="008E4F17" w:rsidRDefault="00ED7EA4" w:rsidP="00A706A0">
      <w:pPr>
        <w:ind w:left="720"/>
        <w:rPr>
          <w:sz w:val="20"/>
          <w:szCs w:val="20"/>
        </w:rPr>
      </w:pPr>
      <w:r w:rsidRPr="008E4F17">
        <w:rPr>
          <w:sz w:val="20"/>
          <w:szCs w:val="20"/>
        </w:rPr>
        <w:t>x = x + 33 + mg1;</w:t>
      </w:r>
    </w:p>
    <w:p w:rsidR="00ED7EA4" w:rsidRPr="008E4F17" w:rsidRDefault="00ED7EA4" w:rsidP="00A706A0">
      <w:pPr>
        <w:ind w:left="720"/>
        <w:rPr>
          <w:sz w:val="20"/>
          <w:szCs w:val="20"/>
        </w:rPr>
      </w:pPr>
      <w:r w:rsidRPr="008E4F17">
        <w:rPr>
          <w:sz w:val="20"/>
          <w:szCs w:val="20"/>
        </w:rPr>
        <w:t>sum = sum + x + y;</w:t>
      </w:r>
    </w:p>
    <w:p w:rsidR="00ED7EA4" w:rsidRPr="008E4F17" w:rsidRDefault="00ED7EA4" w:rsidP="00A706A0">
      <w:pPr>
        <w:ind w:left="720"/>
        <w:rPr>
          <w:sz w:val="20"/>
          <w:szCs w:val="20"/>
        </w:rPr>
      </w:pPr>
      <w:r w:rsidRPr="008E4F17">
        <w:rPr>
          <w:sz w:val="20"/>
          <w:szCs w:val="20"/>
        </w:rPr>
        <w:t>mg2[0] = y + mg1;</w:t>
      </w:r>
    </w:p>
    <w:p w:rsidR="00ED7EA4" w:rsidRPr="008E4F17" w:rsidRDefault="00ED7EA4" w:rsidP="00A706A0">
      <w:pPr>
        <w:ind w:left="720"/>
        <w:rPr>
          <w:sz w:val="20"/>
          <w:szCs w:val="20"/>
        </w:rPr>
      </w:pPr>
      <w:r w:rsidRPr="008E4F17">
        <w:rPr>
          <w:sz w:val="20"/>
          <w:szCs w:val="20"/>
        </w:rPr>
        <w:t>mg1 = mg1 + x + 2;</w:t>
      </w:r>
    </w:p>
    <w:p w:rsidR="00ED7EA4" w:rsidRPr="008E4F17" w:rsidRDefault="00ED7EA4" w:rsidP="00A706A0">
      <w:pPr>
        <w:ind w:left="720"/>
        <w:rPr>
          <w:sz w:val="20"/>
          <w:szCs w:val="20"/>
        </w:rPr>
      </w:pPr>
      <w:r w:rsidRPr="008E4F17">
        <w:rPr>
          <w:sz w:val="20"/>
          <w:szCs w:val="20"/>
        </w:rPr>
        <w:t>System.out.println(x + " " + y+ " " + sum);</w:t>
      </w:r>
    </w:p>
    <w:p w:rsidR="00ED7EA4" w:rsidRPr="008E4F17" w:rsidRDefault="00ED7EA4" w:rsidP="00ED7EA4">
      <w:pPr>
        <w:rPr>
          <w:sz w:val="20"/>
          <w:szCs w:val="20"/>
        </w:rPr>
      </w:pPr>
      <w:r w:rsidRPr="008E4F17">
        <w:rPr>
          <w:sz w:val="20"/>
          <w:szCs w:val="20"/>
        </w:rPr>
        <w:t xml:space="preserve">  }</w:t>
      </w:r>
    </w:p>
    <w:p w:rsidR="00ED7EA4" w:rsidRPr="008E4F17" w:rsidRDefault="00ED7EA4" w:rsidP="00ED7EA4">
      <w:pPr>
        <w:rPr>
          <w:sz w:val="20"/>
          <w:szCs w:val="20"/>
        </w:rPr>
      </w:pPr>
      <w:r w:rsidRPr="008E4F17">
        <w:rPr>
          <w:sz w:val="20"/>
          <w:szCs w:val="20"/>
        </w:rPr>
        <w:t>}</w:t>
      </w:r>
    </w:p>
    <w:p w:rsidR="00ED7EA4" w:rsidRPr="008E4F17" w:rsidRDefault="00ED7EA4" w:rsidP="008F6014">
      <w:pPr>
        <w:rPr>
          <w:sz w:val="20"/>
          <w:szCs w:val="20"/>
        </w:rPr>
      </w:pPr>
    </w:p>
    <w:p w:rsidR="00ED7EA4" w:rsidRPr="008E4F17" w:rsidRDefault="00ED7EA4" w:rsidP="008F6014">
      <w:pPr>
        <w:rPr>
          <w:sz w:val="20"/>
          <w:szCs w:val="20"/>
        </w:rPr>
      </w:pPr>
      <w:r w:rsidRPr="008E4F17">
        <w:rPr>
          <w:b/>
          <w:bCs/>
          <w:sz w:val="20"/>
          <w:szCs w:val="20"/>
          <w:u w:val="single"/>
        </w:rPr>
        <w:t>Task 4</w:t>
      </w:r>
    </w:p>
    <w:p w:rsidR="00ED7EA4" w:rsidRPr="008E4F17" w:rsidRDefault="00ED7EA4" w:rsidP="00ED7EA4">
      <w:pPr>
        <w:rPr>
          <w:sz w:val="20"/>
          <w:szCs w:val="20"/>
        </w:rPr>
      </w:pPr>
      <w:r w:rsidRPr="008E4F17">
        <w:rPr>
          <w:sz w:val="20"/>
          <w:szCs w:val="20"/>
        </w:rPr>
        <w:t>//Run the methodA() on an Instance of Test4 five times and explain the answer.</w:t>
      </w:r>
    </w:p>
    <w:p w:rsidR="008E4F17" w:rsidRDefault="008E4F17" w:rsidP="00ED7EA4">
      <w:pPr>
        <w:rPr>
          <w:sz w:val="20"/>
          <w:szCs w:val="20"/>
        </w:rPr>
      </w:pPr>
    </w:p>
    <w:p w:rsidR="00ED7EA4" w:rsidRPr="008E4F17" w:rsidRDefault="00ED7EA4" w:rsidP="00ED7EA4">
      <w:pPr>
        <w:rPr>
          <w:sz w:val="20"/>
          <w:szCs w:val="20"/>
        </w:rPr>
      </w:pPr>
      <w:r w:rsidRPr="008E4F17">
        <w:rPr>
          <w:sz w:val="20"/>
          <w:szCs w:val="20"/>
        </w:rPr>
        <w:t>public class Test4{</w:t>
      </w:r>
    </w:p>
    <w:p w:rsidR="00ED7EA4" w:rsidRPr="008E4F17" w:rsidRDefault="00ED7EA4" w:rsidP="00ED7EA4">
      <w:pPr>
        <w:rPr>
          <w:sz w:val="20"/>
          <w:szCs w:val="20"/>
        </w:rPr>
      </w:pPr>
      <w:r w:rsidRPr="008E4F17">
        <w:rPr>
          <w:sz w:val="20"/>
          <w:szCs w:val="20"/>
        </w:rPr>
        <w:t>public</w:t>
      </w:r>
      <w:r w:rsidR="007C554D">
        <w:rPr>
          <w:sz w:val="20"/>
          <w:szCs w:val="20"/>
        </w:rPr>
        <w:t xml:space="preserve"> </w:t>
      </w:r>
      <w:r w:rsidRPr="008E4F17">
        <w:rPr>
          <w:sz w:val="20"/>
          <w:szCs w:val="20"/>
        </w:rPr>
        <w:t>int sum;</w:t>
      </w:r>
    </w:p>
    <w:p w:rsidR="00ED7EA4" w:rsidRPr="008E4F17" w:rsidRDefault="00ED7EA4" w:rsidP="00ED7EA4">
      <w:pPr>
        <w:rPr>
          <w:sz w:val="20"/>
          <w:szCs w:val="20"/>
        </w:rPr>
      </w:pPr>
      <w:r w:rsidRPr="008E4F17">
        <w:rPr>
          <w:sz w:val="20"/>
          <w:szCs w:val="20"/>
        </w:rPr>
        <w:t>public</w:t>
      </w:r>
      <w:r w:rsidR="007C554D">
        <w:rPr>
          <w:sz w:val="20"/>
          <w:szCs w:val="20"/>
        </w:rPr>
        <w:t xml:space="preserve"> </w:t>
      </w:r>
      <w:r w:rsidRPr="008E4F17">
        <w:rPr>
          <w:sz w:val="20"/>
          <w:szCs w:val="20"/>
        </w:rPr>
        <w:t>int y;</w:t>
      </w:r>
    </w:p>
    <w:p w:rsidR="00ED7EA4" w:rsidRPr="008E4F17" w:rsidRDefault="00ED7EA4" w:rsidP="00ED7EA4">
      <w:pPr>
        <w:rPr>
          <w:sz w:val="20"/>
          <w:szCs w:val="20"/>
        </w:rPr>
      </w:pPr>
    </w:p>
    <w:p w:rsidR="00ED7EA4" w:rsidRPr="008E4F17" w:rsidRDefault="00ED7EA4" w:rsidP="00ED7EA4">
      <w:pPr>
        <w:rPr>
          <w:sz w:val="20"/>
          <w:szCs w:val="20"/>
        </w:rPr>
      </w:pPr>
      <w:r w:rsidRPr="008E4F17">
        <w:rPr>
          <w:sz w:val="20"/>
          <w:szCs w:val="20"/>
        </w:rPr>
        <w:t>public void methodA(){</w:t>
      </w:r>
    </w:p>
    <w:p w:rsidR="00ED7EA4" w:rsidRPr="008E4F17" w:rsidRDefault="00ED7EA4" w:rsidP="007C554D">
      <w:pPr>
        <w:ind w:left="720"/>
        <w:rPr>
          <w:sz w:val="20"/>
          <w:szCs w:val="20"/>
        </w:rPr>
      </w:pPr>
      <w:r w:rsidRPr="008E4F17">
        <w:rPr>
          <w:sz w:val="20"/>
          <w:szCs w:val="20"/>
        </w:rPr>
        <w:t>int x=0, y =0;</w:t>
      </w:r>
    </w:p>
    <w:p w:rsidR="00ED7EA4" w:rsidRPr="008E4F17" w:rsidRDefault="00ED7EA4" w:rsidP="007C554D">
      <w:pPr>
        <w:ind w:left="720"/>
        <w:rPr>
          <w:sz w:val="20"/>
          <w:szCs w:val="20"/>
        </w:rPr>
      </w:pPr>
      <w:r w:rsidRPr="008E4F17">
        <w:rPr>
          <w:sz w:val="20"/>
          <w:szCs w:val="20"/>
        </w:rPr>
        <w:t>int [] msg = new int[1];</w:t>
      </w:r>
    </w:p>
    <w:p w:rsidR="00ED7EA4" w:rsidRPr="008E4F17" w:rsidRDefault="00ED7EA4" w:rsidP="007C554D">
      <w:pPr>
        <w:ind w:left="720"/>
        <w:rPr>
          <w:sz w:val="20"/>
          <w:szCs w:val="20"/>
        </w:rPr>
      </w:pPr>
      <w:r w:rsidRPr="008E4F17">
        <w:rPr>
          <w:sz w:val="20"/>
          <w:szCs w:val="20"/>
        </w:rPr>
        <w:t>msg[0] = 5;</w:t>
      </w:r>
    </w:p>
    <w:p w:rsidR="00ED7EA4" w:rsidRPr="008E4F17" w:rsidRDefault="00ED7EA4" w:rsidP="007C554D">
      <w:pPr>
        <w:ind w:left="720"/>
        <w:rPr>
          <w:sz w:val="20"/>
          <w:szCs w:val="20"/>
        </w:rPr>
      </w:pPr>
      <w:r w:rsidRPr="008E4F17">
        <w:rPr>
          <w:sz w:val="20"/>
          <w:szCs w:val="20"/>
        </w:rPr>
        <w:t>y = y + methodB(msg[0]);</w:t>
      </w:r>
    </w:p>
    <w:p w:rsidR="00ED7EA4" w:rsidRPr="008E4F17" w:rsidRDefault="00ED7EA4" w:rsidP="007C554D">
      <w:pPr>
        <w:ind w:left="720"/>
        <w:rPr>
          <w:sz w:val="20"/>
          <w:szCs w:val="20"/>
        </w:rPr>
      </w:pPr>
      <w:r w:rsidRPr="008E4F17">
        <w:rPr>
          <w:sz w:val="20"/>
          <w:szCs w:val="20"/>
        </w:rPr>
        <w:t>x = y + methodB(msg, msg[0]);</w:t>
      </w:r>
    </w:p>
    <w:p w:rsidR="00ED7EA4" w:rsidRPr="008E4F17" w:rsidRDefault="00ED7EA4" w:rsidP="007C554D">
      <w:pPr>
        <w:ind w:left="720"/>
        <w:rPr>
          <w:sz w:val="20"/>
          <w:szCs w:val="20"/>
        </w:rPr>
      </w:pPr>
      <w:r w:rsidRPr="008E4F17">
        <w:rPr>
          <w:sz w:val="20"/>
          <w:szCs w:val="20"/>
        </w:rPr>
        <w:t>sum = x + y + msg[0];</w:t>
      </w:r>
    </w:p>
    <w:p w:rsidR="00ED7EA4" w:rsidRPr="008E4F17" w:rsidRDefault="00ED7EA4" w:rsidP="007C554D">
      <w:pPr>
        <w:ind w:left="720"/>
        <w:rPr>
          <w:sz w:val="20"/>
          <w:szCs w:val="20"/>
        </w:rPr>
      </w:pPr>
      <w:r w:rsidRPr="008E4F17">
        <w:rPr>
          <w:sz w:val="20"/>
          <w:szCs w:val="20"/>
        </w:rPr>
        <w:t>System.out.println(x + " " + y+ " " + sum);</w:t>
      </w:r>
    </w:p>
    <w:p w:rsidR="00ED7EA4" w:rsidRPr="008E4F17" w:rsidRDefault="00ED7EA4" w:rsidP="00ED7EA4">
      <w:pPr>
        <w:rPr>
          <w:sz w:val="20"/>
          <w:szCs w:val="20"/>
        </w:rPr>
      </w:pPr>
      <w:r w:rsidRPr="008E4F17">
        <w:rPr>
          <w:sz w:val="20"/>
          <w:szCs w:val="20"/>
        </w:rPr>
        <w:t xml:space="preserve">  }</w:t>
      </w:r>
    </w:p>
    <w:p w:rsidR="00ED7EA4" w:rsidRPr="008E4F17" w:rsidRDefault="001D43B6" w:rsidP="00ED7EA4">
      <w:pPr>
        <w:rPr>
          <w:sz w:val="20"/>
          <w:szCs w:val="20"/>
        </w:rPr>
      </w:pPr>
      <w:r w:rsidRPr="008E4F17">
        <w:rPr>
          <w:sz w:val="20"/>
          <w:szCs w:val="20"/>
        </w:rPr>
        <w:t>P</w:t>
      </w:r>
      <w:r w:rsidR="00ED7EA4" w:rsidRPr="008E4F17">
        <w:rPr>
          <w:sz w:val="20"/>
          <w:szCs w:val="20"/>
        </w:rPr>
        <w:t>rivate</w:t>
      </w:r>
      <w:r>
        <w:rPr>
          <w:sz w:val="20"/>
          <w:szCs w:val="20"/>
        </w:rPr>
        <w:t xml:space="preserve"> </w:t>
      </w:r>
      <w:r w:rsidR="00ED7EA4" w:rsidRPr="008E4F17">
        <w:rPr>
          <w:sz w:val="20"/>
          <w:szCs w:val="20"/>
        </w:rPr>
        <w:t>int</w:t>
      </w:r>
      <w:r>
        <w:rPr>
          <w:sz w:val="20"/>
          <w:szCs w:val="20"/>
        </w:rPr>
        <w:t xml:space="preserve"> </w:t>
      </w:r>
      <w:r w:rsidR="00ED7EA4" w:rsidRPr="008E4F17">
        <w:rPr>
          <w:sz w:val="20"/>
          <w:szCs w:val="20"/>
        </w:rPr>
        <w:t>methodB(int mg2[] , int mg1){</w:t>
      </w:r>
    </w:p>
    <w:p w:rsidR="00ED7EA4" w:rsidRPr="008E4F17" w:rsidRDefault="00ED7EA4" w:rsidP="007C554D">
      <w:pPr>
        <w:ind w:left="720"/>
        <w:rPr>
          <w:sz w:val="20"/>
          <w:szCs w:val="20"/>
        </w:rPr>
      </w:pPr>
      <w:r w:rsidRPr="008E4F17">
        <w:rPr>
          <w:sz w:val="20"/>
          <w:szCs w:val="20"/>
        </w:rPr>
        <w:t>int x = 0;</w:t>
      </w:r>
    </w:p>
    <w:p w:rsidR="00ED7EA4" w:rsidRPr="008E4F17" w:rsidRDefault="00ED7EA4" w:rsidP="007C554D">
      <w:pPr>
        <w:ind w:left="720"/>
        <w:rPr>
          <w:sz w:val="20"/>
          <w:szCs w:val="20"/>
        </w:rPr>
      </w:pPr>
      <w:r w:rsidRPr="008E4F17">
        <w:rPr>
          <w:sz w:val="20"/>
          <w:szCs w:val="20"/>
        </w:rPr>
        <w:t>y = y + mg2[0];</w:t>
      </w:r>
    </w:p>
    <w:p w:rsidR="00ED7EA4" w:rsidRPr="008E4F17" w:rsidRDefault="00ED7EA4" w:rsidP="007C554D">
      <w:pPr>
        <w:ind w:left="720"/>
        <w:rPr>
          <w:sz w:val="20"/>
          <w:szCs w:val="20"/>
        </w:rPr>
      </w:pPr>
      <w:r w:rsidRPr="008E4F17">
        <w:rPr>
          <w:sz w:val="20"/>
          <w:szCs w:val="20"/>
        </w:rPr>
        <w:t>x = x + 33 + mg1;</w:t>
      </w:r>
    </w:p>
    <w:p w:rsidR="00ED7EA4" w:rsidRPr="008E4F17" w:rsidRDefault="00ED7EA4" w:rsidP="007C554D">
      <w:pPr>
        <w:ind w:left="720"/>
        <w:rPr>
          <w:sz w:val="20"/>
          <w:szCs w:val="20"/>
        </w:rPr>
      </w:pPr>
      <w:r w:rsidRPr="008E4F17">
        <w:rPr>
          <w:sz w:val="20"/>
          <w:szCs w:val="20"/>
        </w:rPr>
        <w:t>sum = sum + x + y;</w:t>
      </w:r>
    </w:p>
    <w:p w:rsidR="00ED7EA4" w:rsidRPr="008E4F17" w:rsidRDefault="00ED7EA4" w:rsidP="007C554D">
      <w:pPr>
        <w:ind w:left="720"/>
        <w:rPr>
          <w:sz w:val="20"/>
          <w:szCs w:val="20"/>
        </w:rPr>
      </w:pPr>
      <w:r w:rsidRPr="008E4F17">
        <w:rPr>
          <w:sz w:val="20"/>
          <w:szCs w:val="20"/>
        </w:rPr>
        <w:t>mg2[0] = y + mg1;</w:t>
      </w:r>
    </w:p>
    <w:p w:rsidR="00ED7EA4" w:rsidRPr="008E4F17" w:rsidRDefault="00ED7EA4" w:rsidP="007C554D">
      <w:pPr>
        <w:ind w:left="720"/>
        <w:rPr>
          <w:sz w:val="20"/>
          <w:szCs w:val="20"/>
        </w:rPr>
      </w:pPr>
      <w:r w:rsidRPr="008E4F17">
        <w:rPr>
          <w:sz w:val="20"/>
          <w:szCs w:val="20"/>
        </w:rPr>
        <w:t>mg1 = mg1 + x + 2;</w:t>
      </w:r>
    </w:p>
    <w:p w:rsidR="00ED7EA4" w:rsidRPr="008E4F17" w:rsidRDefault="00ED7EA4" w:rsidP="007C554D">
      <w:pPr>
        <w:ind w:left="720"/>
        <w:rPr>
          <w:sz w:val="20"/>
          <w:szCs w:val="20"/>
        </w:rPr>
      </w:pPr>
      <w:r w:rsidRPr="008E4F17">
        <w:rPr>
          <w:sz w:val="20"/>
          <w:szCs w:val="20"/>
        </w:rPr>
        <w:t>System.out.println(x + " " + y+ " " + sum);</w:t>
      </w:r>
    </w:p>
    <w:p w:rsidR="00ED7EA4" w:rsidRPr="008E4F17" w:rsidRDefault="00ED7EA4" w:rsidP="007C554D">
      <w:pPr>
        <w:ind w:left="720"/>
        <w:rPr>
          <w:sz w:val="20"/>
          <w:szCs w:val="20"/>
        </w:rPr>
      </w:pPr>
      <w:r w:rsidRPr="008E4F17">
        <w:rPr>
          <w:sz w:val="20"/>
          <w:szCs w:val="20"/>
        </w:rPr>
        <w:t>return sum;</w:t>
      </w:r>
    </w:p>
    <w:p w:rsidR="00ED7EA4" w:rsidRDefault="00ED7EA4" w:rsidP="00ED7EA4">
      <w:pPr>
        <w:rPr>
          <w:sz w:val="20"/>
          <w:szCs w:val="20"/>
        </w:rPr>
      </w:pPr>
      <w:r w:rsidRPr="008E4F17">
        <w:rPr>
          <w:sz w:val="20"/>
          <w:szCs w:val="20"/>
        </w:rPr>
        <w:t xml:space="preserve">  }</w:t>
      </w:r>
    </w:p>
    <w:p w:rsidR="008E4F17" w:rsidRPr="008E4F17" w:rsidRDefault="008E4F17" w:rsidP="00ED7EA4">
      <w:pPr>
        <w:rPr>
          <w:sz w:val="20"/>
          <w:szCs w:val="20"/>
        </w:rPr>
      </w:pPr>
    </w:p>
    <w:p w:rsidR="00ED7EA4" w:rsidRPr="008E4F17" w:rsidRDefault="00ED7EA4" w:rsidP="00ED7EA4">
      <w:pPr>
        <w:rPr>
          <w:sz w:val="20"/>
          <w:szCs w:val="20"/>
        </w:rPr>
      </w:pPr>
      <w:r w:rsidRPr="008E4F17">
        <w:rPr>
          <w:sz w:val="20"/>
          <w:szCs w:val="20"/>
        </w:rPr>
        <w:t>private</w:t>
      </w:r>
      <w:ins w:id="2" w:author="Md. Shamsul Kaonain" w:date="2014-02-18T11:05:00Z">
        <w:r w:rsidR="00E174EC">
          <w:rPr>
            <w:sz w:val="20"/>
            <w:szCs w:val="20"/>
          </w:rPr>
          <w:t xml:space="preserve"> </w:t>
        </w:r>
      </w:ins>
      <w:r w:rsidRPr="008E4F17">
        <w:rPr>
          <w:sz w:val="20"/>
          <w:szCs w:val="20"/>
        </w:rPr>
        <w:t>int</w:t>
      </w:r>
      <w:ins w:id="3" w:author="Md. Shamsul Kaonain" w:date="2014-02-18T11:05:00Z">
        <w:r w:rsidR="00E174EC">
          <w:rPr>
            <w:sz w:val="20"/>
            <w:szCs w:val="20"/>
          </w:rPr>
          <w:t xml:space="preserve"> </w:t>
        </w:r>
      </w:ins>
      <w:r w:rsidRPr="008E4F17">
        <w:rPr>
          <w:sz w:val="20"/>
          <w:szCs w:val="20"/>
        </w:rPr>
        <w:t>methodB(int mg1){</w:t>
      </w:r>
    </w:p>
    <w:p w:rsidR="00ED7EA4" w:rsidRPr="008E4F17" w:rsidRDefault="00ED7EA4" w:rsidP="00ED7EA4">
      <w:pPr>
        <w:rPr>
          <w:sz w:val="20"/>
          <w:szCs w:val="20"/>
        </w:rPr>
      </w:pPr>
      <w:r w:rsidRPr="008E4F17">
        <w:rPr>
          <w:sz w:val="20"/>
          <w:szCs w:val="20"/>
        </w:rPr>
        <w:t>int x = 0;</w:t>
      </w:r>
    </w:p>
    <w:p w:rsidR="00ED7EA4" w:rsidRPr="008E4F17" w:rsidRDefault="00ED7EA4" w:rsidP="00ED7EA4">
      <w:pPr>
        <w:rPr>
          <w:sz w:val="20"/>
          <w:szCs w:val="20"/>
        </w:rPr>
      </w:pPr>
      <w:r w:rsidRPr="008E4F17">
        <w:rPr>
          <w:sz w:val="20"/>
          <w:szCs w:val="20"/>
        </w:rPr>
        <w:t>int y = 0;</w:t>
      </w:r>
    </w:p>
    <w:p w:rsidR="00ED7EA4" w:rsidRPr="008E4F17" w:rsidRDefault="00ED7EA4" w:rsidP="00ED7EA4">
      <w:pPr>
        <w:rPr>
          <w:sz w:val="20"/>
          <w:szCs w:val="20"/>
        </w:rPr>
      </w:pPr>
      <w:r w:rsidRPr="008E4F17">
        <w:rPr>
          <w:sz w:val="20"/>
          <w:szCs w:val="20"/>
        </w:rPr>
        <w:t xml:space="preserve">    y = y + mg1;</w:t>
      </w:r>
    </w:p>
    <w:p w:rsidR="00ED7EA4" w:rsidRPr="008E4F17" w:rsidRDefault="00ED7EA4" w:rsidP="00ED7EA4">
      <w:pPr>
        <w:rPr>
          <w:sz w:val="20"/>
          <w:szCs w:val="20"/>
        </w:rPr>
      </w:pPr>
      <w:r w:rsidRPr="008E4F17">
        <w:rPr>
          <w:sz w:val="20"/>
          <w:szCs w:val="20"/>
        </w:rPr>
        <w:t xml:space="preserve">    x = x + 33 + mg1;</w:t>
      </w:r>
    </w:p>
    <w:p w:rsidR="00ED7EA4" w:rsidRPr="008E4F17" w:rsidRDefault="00ED7EA4" w:rsidP="00ED7EA4">
      <w:pPr>
        <w:rPr>
          <w:sz w:val="20"/>
          <w:szCs w:val="20"/>
        </w:rPr>
      </w:pPr>
      <w:r w:rsidRPr="008E4F17">
        <w:rPr>
          <w:sz w:val="20"/>
          <w:szCs w:val="20"/>
        </w:rPr>
        <w:t>sum = sum + x + y;</w:t>
      </w:r>
    </w:p>
    <w:p w:rsidR="00ED7EA4" w:rsidRPr="008E4F17" w:rsidRDefault="00ED7EA4" w:rsidP="00ED7EA4">
      <w:pPr>
        <w:rPr>
          <w:sz w:val="20"/>
          <w:szCs w:val="20"/>
        </w:rPr>
      </w:pPr>
      <w:r w:rsidRPr="008E4F17">
        <w:rPr>
          <w:sz w:val="20"/>
          <w:szCs w:val="20"/>
        </w:rPr>
        <w:t>this.y = mg1 + x + 2;</w:t>
      </w:r>
    </w:p>
    <w:p w:rsidR="00ED7EA4" w:rsidRPr="008E4F17" w:rsidRDefault="00ED7EA4" w:rsidP="00ED7EA4">
      <w:pPr>
        <w:rPr>
          <w:sz w:val="20"/>
          <w:szCs w:val="20"/>
        </w:rPr>
      </w:pPr>
      <w:r w:rsidRPr="008E4F17">
        <w:rPr>
          <w:sz w:val="20"/>
          <w:szCs w:val="20"/>
        </w:rPr>
        <w:t>System.out.println(x + " " + y+ " " + sum);</w:t>
      </w:r>
    </w:p>
    <w:p w:rsidR="00ED7EA4" w:rsidRPr="008E4F17" w:rsidRDefault="00ED7EA4" w:rsidP="00ED7EA4">
      <w:pPr>
        <w:rPr>
          <w:sz w:val="20"/>
          <w:szCs w:val="20"/>
        </w:rPr>
      </w:pPr>
      <w:r w:rsidRPr="008E4F17">
        <w:rPr>
          <w:sz w:val="20"/>
          <w:szCs w:val="20"/>
        </w:rPr>
        <w:t>return y;</w:t>
      </w:r>
    </w:p>
    <w:p w:rsidR="00ED7EA4" w:rsidRPr="008E4F17" w:rsidRDefault="00ED7EA4" w:rsidP="00ED7EA4">
      <w:pPr>
        <w:rPr>
          <w:sz w:val="20"/>
          <w:szCs w:val="20"/>
        </w:rPr>
      </w:pPr>
      <w:r w:rsidRPr="008E4F17">
        <w:rPr>
          <w:sz w:val="20"/>
          <w:szCs w:val="20"/>
        </w:rPr>
        <w:t xml:space="preserve">  }</w:t>
      </w:r>
    </w:p>
    <w:p w:rsidR="00ED7EA4" w:rsidRPr="008E4F17" w:rsidRDefault="00ED7EA4" w:rsidP="00ED7EA4">
      <w:pPr>
        <w:rPr>
          <w:sz w:val="20"/>
          <w:szCs w:val="20"/>
        </w:rPr>
      </w:pPr>
      <w:r w:rsidRPr="008E4F17">
        <w:rPr>
          <w:sz w:val="20"/>
          <w:szCs w:val="20"/>
        </w:rPr>
        <w:t>}</w:t>
      </w:r>
    </w:p>
    <w:p w:rsidR="00ED7EA4" w:rsidRPr="008E4F17" w:rsidRDefault="00ED7EA4" w:rsidP="008F6014">
      <w:pPr>
        <w:rPr>
          <w:sz w:val="20"/>
          <w:szCs w:val="20"/>
        </w:rPr>
      </w:pPr>
    </w:p>
    <w:p w:rsidR="00505A76" w:rsidRPr="008E4F17" w:rsidRDefault="00505A76" w:rsidP="008F6014">
      <w:pPr>
        <w:rPr>
          <w:sz w:val="20"/>
          <w:szCs w:val="20"/>
        </w:rPr>
      </w:pPr>
      <w:r w:rsidRPr="008E4F17">
        <w:rPr>
          <w:b/>
          <w:bCs/>
          <w:sz w:val="20"/>
          <w:szCs w:val="20"/>
          <w:u w:val="single"/>
        </w:rPr>
        <w:t>Task 5</w:t>
      </w:r>
    </w:p>
    <w:p w:rsidR="00505A76" w:rsidRPr="008E4F17" w:rsidRDefault="00505A76" w:rsidP="008F6014">
      <w:pPr>
        <w:rPr>
          <w:sz w:val="20"/>
          <w:szCs w:val="20"/>
        </w:rPr>
      </w:pPr>
    </w:p>
    <w:p w:rsidR="00505A76" w:rsidRPr="008E4F17" w:rsidRDefault="00505A76" w:rsidP="00505A76">
      <w:pPr>
        <w:rPr>
          <w:sz w:val="20"/>
          <w:szCs w:val="20"/>
        </w:rPr>
      </w:pPr>
      <w:r w:rsidRPr="008E4F17">
        <w:rPr>
          <w:sz w:val="20"/>
          <w:szCs w:val="20"/>
        </w:rPr>
        <w:t>//What is the output if you execute the methodA( ) on an instance of the Test04 Class?</w:t>
      </w:r>
    </w:p>
    <w:p w:rsidR="00505A76" w:rsidRPr="008E4F17" w:rsidRDefault="00505A76" w:rsidP="00505A76">
      <w:pPr>
        <w:rPr>
          <w:sz w:val="20"/>
          <w:szCs w:val="20"/>
        </w:rPr>
      </w:pPr>
    </w:p>
    <w:p w:rsidR="00505A76" w:rsidRPr="008E4F17" w:rsidRDefault="00505A76" w:rsidP="00505A76">
      <w:pPr>
        <w:rPr>
          <w:sz w:val="20"/>
          <w:szCs w:val="20"/>
        </w:rPr>
      </w:pPr>
      <w:r w:rsidRPr="008E4F17">
        <w:rPr>
          <w:sz w:val="20"/>
          <w:szCs w:val="20"/>
        </w:rPr>
        <w:t>public class Test4{</w:t>
      </w:r>
    </w:p>
    <w:p w:rsidR="00505A76" w:rsidRPr="008E4F17" w:rsidRDefault="00505A76" w:rsidP="00505A76">
      <w:pPr>
        <w:rPr>
          <w:sz w:val="20"/>
          <w:szCs w:val="20"/>
        </w:rPr>
      </w:pPr>
      <w:r w:rsidRPr="008E4F17">
        <w:rPr>
          <w:sz w:val="20"/>
          <w:szCs w:val="20"/>
        </w:rPr>
        <w:t>publicint sum;</w:t>
      </w:r>
    </w:p>
    <w:p w:rsidR="00505A76" w:rsidRPr="008E4F17" w:rsidRDefault="00505A76" w:rsidP="00505A76">
      <w:pPr>
        <w:rPr>
          <w:sz w:val="20"/>
          <w:szCs w:val="20"/>
        </w:rPr>
      </w:pPr>
      <w:r w:rsidRPr="008E4F17">
        <w:rPr>
          <w:sz w:val="20"/>
          <w:szCs w:val="20"/>
        </w:rPr>
        <w:t>publicint y;</w:t>
      </w:r>
    </w:p>
    <w:p w:rsidR="00505A76" w:rsidRPr="008E4F17" w:rsidRDefault="00505A76" w:rsidP="00505A76">
      <w:pPr>
        <w:rPr>
          <w:sz w:val="20"/>
          <w:szCs w:val="20"/>
        </w:rPr>
      </w:pPr>
      <w:r w:rsidRPr="008E4F17">
        <w:rPr>
          <w:sz w:val="20"/>
          <w:szCs w:val="20"/>
        </w:rPr>
        <w:t xml:space="preserve">public void methodA(){    </w:t>
      </w:r>
    </w:p>
    <w:p w:rsidR="00505A76" w:rsidRPr="008E4F17" w:rsidRDefault="00505A76" w:rsidP="00505A76">
      <w:pPr>
        <w:rPr>
          <w:sz w:val="20"/>
          <w:szCs w:val="20"/>
        </w:rPr>
      </w:pPr>
      <w:r w:rsidRPr="008E4F17">
        <w:rPr>
          <w:sz w:val="20"/>
          <w:szCs w:val="20"/>
        </w:rPr>
        <w:t>int x=0;</w:t>
      </w:r>
    </w:p>
    <w:p w:rsidR="00505A76" w:rsidRPr="008E4F17" w:rsidRDefault="00505A76" w:rsidP="00505A76">
      <w:pPr>
        <w:rPr>
          <w:sz w:val="20"/>
          <w:szCs w:val="20"/>
        </w:rPr>
      </w:pPr>
      <w:r w:rsidRPr="008E4F17">
        <w:rPr>
          <w:sz w:val="20"/>
          <w:szCs w:val="20"/>
        </w:rPr>
        <w:t>int z = 0;</w:t>
      </w:r>
    </w:p>
    <w:p w:rsidR="00505A76" w:rsidRPr="008E4F17" w:rsidRDefault="00505A76" w:rsidP="00505A76">
      <w:pPr>
        <w:rPr>
          <w:sz w:val="20"/>
          <w:szCs w:val="20"/>
        </w:rPr>
      </w:pPr>
      <w:r w:rsidRPr="008E4F17">
        <w:rPr>
          <w:sz w:val="20"/>
          <w:szCs w:val="20"/>
        </w:rPr>
        <w:t>while (z &lt; 5){</w:t>
      </w:r>
    </w:p>
    <w:p w:rsidR="00505A76" w:rsidRPr="008E4F17" w:rsidRDefault="00505A76" w:rsidP="00505A76">
      <w:pPr>
        <w:rPr>
          <w:sz w:val="20"/>
          <w:szCs w:val="20"/>
        </w:rPr>
      </w:pPr>
      <w:r w:rsidRPr="008E4F17">
        <w:rPr>
          <w:sz w:val="20"/>
          <w:szCs w:val="20"/>
        </w:rPr>
        <w:t xml:space="preserve">      y = y + sum; </w:t>
      </w:r>
    </w:p>
    <w:p w:rsidR="00505A76" w:rsidRPr="008E4F17" w:rsidRDefault="00505A76" w:rsidP="00505A76">
      <w:pPr>
        <w:rPr>
          <w:sz w:val="20"/>
          <w:szCs w:val="20"/>
        </w:rPr>
      </w:pPr>
      <w:r w:rsidRPr="008E4F17">
        <w:rPr>
          <w:sz w:val="20"/>
          <w:szCs w:val="20"/>
        </w:rPr>
        <w:t xml:space="preserve">      x = y + 1;</w:t>
      </w:r>
    </w:p>
    <w:p w:rsidR="00505A76" w:rsidRPr="008E4F17" w:rsidRDefault="00505A76" w:rsidP="00505A76">
      <w:pPr>
        <w:rPr>
          <w:sz w:val="20"/>
          <w:szCs w:val="20"/>
        </w:rPr>
      </w:pPr>
      <w:r w:rsidRPr="008E4F17">
        <w:rPr>
          <w:sz w:val="20"/>
          <w:szCs w:val="20"/>
        </w:rPr>
        <w:t>System.out.println(x + " " + y+ " " + sum);</w:t>
      </w:r>
    </w:p>
    <w:p w:rsidR="00505A76" w:rsidRPr="008E4F17" w:rsidRDefault="00505A76" w:rsidP="00505A76">
      <w:pPr>
        <w:rPr>
          <w:sz w:val="20"/>
          <w:szCs w:val="20"/>
        </w:rPr>
      </w:pPr>
      <w:r w:rsidRPr="008E4F17">
        <w:rPr>
          <w:sz w:val="20"/>
          <w:szCs w:val="20"/>
        </w:rPr>
        <w:t xml:space="preserve">sum = sum + methodB(x, y);      </w:t>
      </w:r>
    </w:p>
    <w:p w:rsidR="00505A76" w:rsidRPr="008E4F17" w:rsidRDefault="00505A76" w:rsidP="00505A76">
      <w:pPr>
        <w:rPr>
          <w:sz w:val="20"/>
          <w:szCs w:val="20"/>
        </w:rPr>
      </w:pPr>
      <w:r w:rsidRPr="008E4F17">
        <w:rPr>
          <w:sz w:val="20"/>
          <w:szCs w:val="20"/>
        </w:rPr>
        <w:t>z++;</w:t>
      </w:r>
    </w:p>
    <w:p w:rsidR="00505A76" w:rsidRPr="008E4F17" w:rsidRDefault="00505A76" w:rsidP="00505A76">
      <w:pPr>
        <w:rPr>
          <w:sz w:val="20"/>
          <w:szCs w:val="20"/>
        </w:rPr>
      </w:pPr>
      <w:r w:rsidRPr="008E4F17">
        <w:rPr>
          <w:sz w:val="20"/>
          <w:szCs w:val="20"/>
        </w:rPr>
        <w:t xml:space="preserve">    }</w:t>
      </w:r>
    </w:p>
    <w:p w:rsidR="00505A76" w:rsidRPr="008E4F17" w:rsidRDefault="00505A76" w:rsidP="00505A76">
      <w:pPr>
        <w:rPr>
          <w:sz w:val="20"/>
          <w:szCs w:val="20"/>
        </w:rPr>
      </w:pPr>
      <w:r w:rsidRPr="008E4F17">
        <w:rPr>
          <w:sz w:val="20"/>
          <w:szCs w:val="20"/>
        </w:rPr>
        <w:t xml:space="preserve">  }</w:t>
      </w:r>
    </w:p>
    <w:p w:rsidR="00505A76" w:rsidRPr="008E4F17" w:rsidRDefault="00505A76" w:rsidP="00505A76">
      <w:pPr>
        <w:rPr>
          <w:sz w:val="20"/>
          <w:szCs w:val="20"/>
        </w:rPr>
      </w:pPr>
      <w:r w:rsidRPr="008E4F17">
        <w:rPr>
          <w:sz w:val="20"/>
          <w:szCs w:val="20"/>
        </w:rPr>
        <w:t>publicintmethodB(int m, int n){</w:t>
      </w:r>
    </w:p>
    <w:p w:rsidR="00505A76" w:rsidRPr="008E4F17" w:rsidRDefault="00505A76" w:rsidP="00505A76">
      <w:pPr>
        <w:rPr>
          <w:sz w:val="20"/>
          <w:szCs w:val="20"/>
        </w:rPr>
      </w:pPr>
      <w:r w:rsidRPr="008E4F17">
        <w:rPr>
          <w:sz w:val="20"/>
          <w:szCs w:val="20"/>
        </w:rPr>
        <w:t>int x = 0;</w:t>
      </w:r>
    </w:p>
    <w:p w:rsidR="00505A76" w:rsidRPr="008E4F17" w:rsidRDefault="00505A76" w:rsidP="00505A76">
      <w:pPr>
        <w:rPr>
          <w:sz w:val="20"/>
          <w:szCs w:val="20"/>
        </w:rPr>
      </w:pPr>
      <w:r w:rsidRPr="008E4F17">
        <w:rPr>
          <w:sz w:val="20"/>
          <w:szCs w:val="20"/>
        </w:rPr>
        <w:t>int sum = 0;</w:t>
      </w:r>
    </w:p>
    <w:p w:rsidR="00505A76" w:rsidRPr="008E4F17" w:rsidRDefault="00505A76" w:rsidP="00505A76">
      <w:pPr>
        <w:rPr>
          <w:sz w:val="20"/>
          <w:szCs w:val="20"/>
        </w:rPr>
      </w:pPr>
      <w:r w:rsidRPr="008E4F17">
        <w:rPr>
          <w:sz w:val="20"/>
          <w:szCs w:val="20"/>
        </w:rPr>
        <w:t xml:space="preserve">    y = y + m;</w:t>
      </w:r>
    </w:p>
    <w:p w:rsidR="00505A76" w:rsidRPr="008E4F17" w:rsidRDefault="00505A76" w:rsidP="00505A76">
      <w:pPr>
        <w:rPr>
          <w:sz w:val="20"/>
          <w:szCs w:val="20"/>
        </w:rPr>
      </w:pPr>
      <w:r w:rsidRPr="008E4F17">
        <w:rPr>
          <w:sz w:val="20"/>
          <w:szCs w:val="20"/>
        </w:rPr>
        <w:t xml:space="preserve">    x = n - 4;</w:t>
      </w:r>
    </w:p>
    <w:p w:rsidR="00505A76" w:rsidRPr="008E4F17" w:rsidRDefault="00505A76" w:rsidP="00505A76">
      <w:pPr>
        <w:rPr>
          <w:sz w:val="20"/>
          <w:szCs w:val="20"/>
        </w:rPr>
      </w:pPr>
      <w:r w:rsidRPr="008E4F17">
        <w:rPr>
          <w:sz w:val="20"/>
          <w:szCs w:val="20"/>
        </w:rPr>
        <w:t>sum = sum + y;</w:t>
      </w:r>
    </w:p>
    <w:p w:rsidR="00505A76" w:rsidRPr="008E4F17" w:rsidRDefault="00505A76" w:rsidP="00505A76">
      <w:pPr>
        <w:rPr>
          <w:sz w:val="20"/>
          <w:szCs w:val="20"/>
        </w:rPr>
      </w:pPr>
      <w:r w:rsidRPr="008E4F17">
        <w:rPr>
          <w:sz w:val="20"/>
          <w:szCs w:val="20"/>
        </w:rPr>
        <w:t xml:space="preserve">System.out.println(x + " " + y+ " " + sum);  </w:t>
      </w:r>
    </w:p>
    <w:p w:rsidR="00505A76" w:rsidRPr="008E4F17" w:rsidRDefault="00505A76" w:rsidP="00505A76">
      <w:pPr>
        <w:rPr>
          <w:sz w:val="20"/>
          <w:szCs w:val="20"/>
        </w:rPr>
      </w:pPr>
      <w:r w:rsidRPr="008E4F17">
        <w:rPr>
          <w:sz w:val="20"/>
          <w:szCs w:val="20"/>
        </w:rPr>
        <w:t>return sum;</w:t>
      </w:r>
    </w:p>
    <w:p w:rsidR="00505A76" w:rsidRPr="008E4F17" w:rsidRDefault="00505A76" w:rsidP="00505A76">
      <w:pPr>
        <w:rPr>
          <w:sz w:val="20"/>
          <w:szCs w:val="20"/>
        </w:rPr>
      </w:pPr>
      <w:r w:rsidRPr="008E4F17">
        <w:rPr>
          <w:sz w:val="20"/>
          <w:szCs w:val="20"/>
        </w:rPr>
        <w:t xml:space="preserve">  }</w:t>
      </w:r>
    </w:p>
    <w:p w:rsidR="00505A76" w:rsidRDefault="00505A76" w:rsidP="008F6014">
      <w:pPr>
        <w:rPr>
          <w:sz w:val="20"/>
          <w:szCs w:val="20"/>
        </w:rPr>
      </w:pPr>
      <w:r w:rsidRPr="008E4F17">
        <w:rPr>
          <w:sz w:val="20"/>
          <w:szCs w:val="20"/>
        </w:rPr>
        <w:t>}</w:t>
      </w:r>
    </w:p>
    <w:p w:rsidR="008E4F17" w:rsidRPr="008E4F17" w:rsidRDefault="008E4F17" w:rsidP="008F6014">
      <w:pPr>
        <w:rPr>
          <w:sz w:val="20"/>
          <w:szCs w:val="20"/>
        </w:rPr>
      </w:pPr>
    </w:p>
    <w:p w:rsidR="00505A76" w:rsidRPr="008E4F17" w:rsidRDefault="00505A76" w:rsidP="008F6014">
      <w:pPr>
        <w:rPr>
          <w:sz w:val="20"/>
          <w:szCs w:val="20"/>
        </w:rPr>
      </w:pPr>
      <w:r w:rsidRPr="008E4F17">
        <w:rPr>
          <w:b/>
          <w:bCs/>
          <w:sz w:val="20"/>
          <w:szCs w:val="20"/>
          <w:u w:val="single"/>
        </w:rPr>
        <w:t>Task 6</w:t>
      </w:r>
    </w:p>
    <w:p w:rsidR="00505A76" w:rsidRPr="008E4F17" w:rsidRDefault="00505A76" w:rsidP="00505A76">
      <w:pPr>
        <w:rPr>
          <w:sz w:val="20"/>
          <w:szCs w:val="20"/>
        </w:rPr>
      </w:pPr>
    </w:p>
    <w:p w:rsidR="00505A76" w:rsidRPr="008E4F17" w:rsidRDefault="00505A76" w:rsidP="00505A76">
      <w:pPr>
        <w:rPr>
          <w:sz w:val="20"/>
          <w:szCs w:val="20"/>
        </w:rPr>
      </w:pPr>
      <w:r w:rsidRPr="008E4F17">
        <w:rPr>
          <w:sz w:val="20"/>
          <w:szCs w:val="20"/>
        </w:rPr>
        <w:t>/*</w:t>
      </w:r>
    </w:p>
    <w:p w:rsidR="00505A76" w:rsidRPr="008E4F17" w:rsidRDefault="00505A76" w:rsidP="00505A76">
      <w:pPr>
        <w:rPr>
          <w:sz w:val="20"/>
          <w:szCs w:val="20"/>
        </w:rPr>
      </w:pPr>
      <w:r w:rsidRPr="008E4F17">
        <w:rPr>
          <w:sz w:val="20"/>
          <w:szCs w:val="20"/>
        </w:rPr>
        <w:t>What is the output for the following code sequence?</w:t>
      </w:r>
    </w:p>
    <w:p w:rsidR="00505A76" w:rsidRPr="008E4F17" w:rsidRDefault="00505A76" w:rsidP="00505A76">
      <w:pPr>
        <w:rPr>
          <w:sz w:val="20"/>
          <w:szCs w:val="20"/>
        </w:rPr>
      </w:pPr>
      <w:r w:rsidRPr="008E4F17">
        <w:rPr>
          <w:sz w:val="20"/>
          <w:szCs w:val="20"/>
        </w:rPr>
        <w:t>FinalT3A fT3A = new FinalT3A();</w:t>
      </w:r>
    </w:p>
    <w:p w:rsidR="00505A76" w:rsidRPr="008E4F17" w:rsidRDefault="00505A76" w:rsidP="00505A76">
      <w:pPr>
        <w:rPr>
          <w:sz w:val="20"/>
          <w:szCs w:val="20"/>
        </w:rPr>
      </w:pPr>
      <w:r w:rsidRPr="008E4F17">
        <w:rPr>
          <w:sz w:val="20"/>
          <w:szCs w:val="20"/>
        </w:rPr>
        <w:t>fT3A.methodA();</w:t>
      </w:r>
    </w:p>
    <w:p w:rsidR="00505A76" w:rsidRPr="008E4F17" w:rsidRDefault="00505A76" w:rsidP="00505A76">
      <w:pPr>
        <w:rPr>
          <w:sz w:val="20"/>
          <w:szCs w:val="20"/>
        </w:rPr>
      </w:pPr>
      <w:r w:rsidRPr="008E4F17">
        <w:rPr>
          <w:sz w:val="20"/>
          <w:szCs w:val="20"/>
        </w:rPr>
        <w:t xml:space="preserve">fT3A.methodB(6,8);  </w:t>
      </w:r>
    </w:p>
    <w:p w:rsidR="00505A76" w:rsidRPr="008E4F17" w:rsidRDefault="00505A76" w:rsidP="00505A76">
      <w:pPr>
        <w:rPr>
          <w:sz w:val="20"/>
          <w:szCs w:val="20"/>
        </w:rPr>
      </w:pPr>
      <w:r w:rsidRPr="008E4F17">
        <w:rPr>
          <w:sz w:val="20"/>
          <w:szCs w:val="20"/>
        </w:rPr>
        <w:t>*/</w:t>
      </w:r>
    </w:p>
    <w:p w:rsidR="008E4F17" w:rsidRPr="008E4F17" w:rsidRDefault="008E4F17" w:rsidP="00505A76">
      <w:pPr>
        <w:rPr>
          <w:sz w:val="20"/>
          <w:szCs w:val="20"/>
        </w:rPr>
      </w:pPr>
    </w:p>
    <w:p w:rsidR="00505A76" w:rsidRPr="008E4F17" w:rsidRDefault="00505A76" w:rsidP="00505A76">
      <w:pPr>
        <w:rPr>
          <w:sz w:val="20"/>
          <w:szCs w:val="20"/>
        </w:rPr>
      </w:pPr>
      <w:r w:rsidRPr="008E4F17">
        <w:rPr>
          <w:sz w:val="20"/>
          <w:szCs w:val="20"/>
        </w:rPr>
        <w:t>public class FinalT3A{</w:t>
      </w:r>
    </w:p>
    <w:p w:rsidR="00505A76" w:rsidRPr="008E4F17" w:rsidRDefault="00505A76" w:rsidP="00505A76">
      <w:pPr>
        <w:rPr>
          <w:sz w:val="20"/>
          <w:szCs w:val="20"/>
        </w:rPr>
      </w:pPr>
      <w:r w:rsidRPr="008E4F17">
        <w:rPr>
          <w:sz w:val="20"/>
          <w:szCs w:val="20"/>
        </w:rPr>
        <w:t>publicint sum;</w:t>
      </w:r>
    </w:p>
    <w:p w:rsidR="00505A76" w:rsidRDefault="00505A76" w:rsidP="00505A76">
      <w:pPr>
        <w:rPr>
          <w:sz w:val="20"/>
          <w:szCs w:val="20"/>
        </w:rPr>
      </w:pPr>
      <w:r w:rsidRPr="008E4F17">
        <w:rPr>
          <w:sz w:val="20"/>
          <w:szCs w:val="20"/>
        </w:rPr>
        <w:t>publicint y;</w:t>
      </w:r>
    </w:p>
    <w:p w:rsidR="008E4F17" w:rsidRDefault="008E4F17" w:rsidP="00505A76">
      <w:pPr>
        <w:rPr>
          <w:sz w:val="20"/>
          <w:szCs w:val="20"/>
        </w:rPr>
      </w:pPr>
    </w:p>
    <w:p w:rsidR="008E4F17" w:rsidRDefault="008E4F17" w:rsidP="00505A76">
      <w:pPr>
        <w:rPr>
          <w:sz w:val="20"/>
          <w:szCs w:val="20"/>
        </w:rPr>
      </w:pPr>
    </w:p>
    <w:p w:rsidR="008E4F17" w:rsidRPr="008E4F17" w:rsidRDefault="008E4F17" w:rsidP="00505A76">
      <w:pPr>
        <w:rPr>
          <w:sz w:val="20"/>
          <w:szCs w:val="20"/>
        </w:rPr>
      </w:pPr>
    </w:p>
    <w:p w:rsidR="00505A76" w:rsidRPr="008E4F17" w:rsidRDefault="00505A76" w:rsidP="00505A76">
      <w:pPr>
        <w:rPr>
          <w:sz w:val="20"/>
          <w:szCs w:val="20"/>
        </w:rPr>
      </w:pPr>
      <w:r w:rsidRPr="008E4F17">
        <w:rPr>
          <w:sz w:val="20"/>
          <w:szCs w:val="20"/>
        </w:rPr>
        <w:t xml:space="preserve">public void methodA(){    </w:t>
      </w:r>
    </w:p>
    <w:p w:rsidR="00505A76" w:rsidRPr="008E4F17" w:rsidRDefault="00505A76" w:rsidP="00505A76">
      <w:pPr>
        <w:rPr>
          <w:sz w:val="20"/>
          <w:szCs w:val="20"/>
        </w:rPr>
      </w:pPr>
      <w:r w:rsidRPr="008E4F17">
        <w:rPr>
          <w:sz w:val="20"/>
          <w:szCs w:val="20"/>
        </w:rPr>
        <w:t xml:space="preserve">int x=0, y =0, j = 0; </w:t>
      </w:r>
    </w:p>
    <w:p w:rsidR="00505A76" w:rsidRPr="008E4F17" w:rsidRDefault="00505A76" w:rsidP="00505A76">
      <w:pPr>
        <w:rPr>
          <w:sz w:val="20"/>
          <w:szCs w:val="20"/>
        </w:rPr>
      </w:pPr>
      <w:r w:rsidRPr="008E4F17">
        <w:rPr>
          <w:sz w:val="20"/>
          <w:szCs w:val="20"/>
        </w:rPr>
        <w:t>while (j &lt; 2){</w:t>
      </w:r>
    </w:p>
    <w:p w:rsidR="00505A76" w:rsidRPr="008E4F17" w:rsidRDefault="00505A76" w:rsidP="00505A76">
      <w:pPr>
        <w:rPr>
          <w:sz w:val="20"/>
          <w:szCs w:val="20"/>
        </w:rPr>
      </w:pPr>
      <w:r w:rsidRPr="008E4F17">
        <w:rPr>
          <w:sz w:val="20"/>
          <w:szCs w:val="20"/>
        </w:rPr>
        <w:t xml:space="preserve">      y = y + j; </w:t>
      </w:r>
    </w:p>
    <w:p w:rsidR="00505A76" w:rsidRPr="008E4F17" w:rsidRDefault="00505A76" w:rsidP="00505A76">
      <w:pPr>
        <w:rPr>
          <w:sz w:val="20"/>
          <w:szCs w:val="20"/>
        </w:rPr>
      </w:pPr>
      <w:r w:rsidRPr="008E4F17">
        <w:rPr>
          <w:sz w:val="20"/>
          <w:szCs w:val="20"/>
        </w:rPr>
        <w:t xml:space="preserve">      x = j + methodB(y , j);</w:t>
      </w:r>
    </w:p>
    <w:p w:rsidR="00505A76" w:rsidRPr="008E4F17" w:rsidRDefault="00505A76" w:rsidP="00505A76">
      <w:pPr>
        <w:rPr>
          <w:sz w:val="20"/>
          <w:szCs w:val="20"/>
        </w:rPr>
      </w:pPr>
      <w:r w:rsidRPr="008E4F17">
        <w:rPr>
          <w:sz w:val="20"/>
          <w:szCs w:val="20"/>
        </w:rPr>
        <w:t>sum = x + y;</w:t>
      </w:r>
    </w:p>
    <w:p w:rsidR="00505A76" w:rsidRPr="008E4F17" w:rsidRDefault="00505A76" w:rsidP="00505A76">
      <w:pPr>
        <w:rPr>
          <w:sz w:val="20"/>
          <w:szCs w:val="20"/>
        </w:rPr>
      </w:pPr>
      <w:r w:rsidRPr="008E4F17">
        <w:rPr>
          <w:sz w:val="20"/>
          <w:szCs w:val="20"/>
        </w:rPr>
        <w:t>System.out.println(x + " " + y+ " " + sum);</w:t>
      </w:r>
    </w:p>
    <w:p w:rsidR="00505A76" w:rsidRPr="008E4F17" w:rsidRDefault="00505A76" w:rsidP="00505A76">
      <w:pPr>
        <w:rPr>
          <w:sz w:val="20"/>
          <w:szCs w:val="20"/>
        </w:rPr>
      </w:pPr>
      <w:r w:rsidRPr="008E4F17">
        <w:rPr>
          <w:sz w:val="20"/>
          <w:szCs w:val="20"/>
        </w:rPr>
        <w:t>j++;</w:t>
      </w:r>
    </w:p>
    <w:p w:rsidR="00505A76" w:rsidRPr="008E4F17" w:rsidRDefault="00505A76" w:rsidP="00505A76">
      <w:pPr>
        <w:rPr>
          <w:sz w:val="20"/>
          <w:szCs w:val="20"/>
        </w:rPr>
      </w:pPr>
      <w:r w:rsidRPr="008E4F17">
        <w:rPr>
          <w:sz w:val="20"/>
          <w:szCs w:val="20"/>
        </w:rPr>
        <w:t xml:space="preserve">    }</w:t>
      </w:r>
    </w:p>
    <w:p w:rsidR="00505A76" w:rsidRPr="008E4F17" w:rsidRDefault="00505A76" w:rsidP="00505A76">
      <w:pPr>
        <w:rPr>
          <w:sz w:val="20"/>
          <w:szCs w:val="20"/>
        </w:rPr>
      </w:pPr>
      <w:r w:rsidRPr="008E4F17">
        <w:rPr>
          <w:sz w:val="20"/>
          <w:szCs w:val="20"/>
        </w:rPr>
        <w:t xml:space="preserve">  }</w:t>
      </w:r>
    </w:p>
    <w:p w:rsidR="00505A76" w:rsidRPr="008E4F17" w:rsidRDefault="00505A76" w:rsidP="00505A76">
      <w:pPr>
        <w:rPr>
          <w:sz w:val="20"/>
          <w:szCs w:val="20"/>
        </w:rPr>
      </w:pPr>
      <w:r w:rsidRPr="008E4F17">
        <w:rPr>
          <w:sz w:val="20"/>
          <w:szCs w:val="20"/>
        </w:rPr>
        <w:t>publicintmethodB(int p, int k){</w:t>
      </w:r>
    </w:p>
    <w:p w:rsidR="00505A76" w:rsidRPr="008E4F17" w:rsidRDefault="00505A76" w:rsidP="00505A76">
      <w:pPr>
        <w:rPr>
          <w:sz w:val="20"/>
          <w:szCs w:val="20"/>
        </w:rPr>
      </w:pPr>
      <w:r w:rsidRPr="008E4F17">
        <w:rPr>
          <w:sz w:val="20"/>
          <w:szCs w:val="20"/>
        </w:rPr>
        <w:t>int x = 0;</w:t>
      </w:r>
    </w:p>
    <w:p w:rsidR="00505A76" w:rsidRPr="008E4F17" w:rsidRDefault="00505A76" w:rsidP="00505A76">
      <w:pPr>
        <w:rPr>
          <w:sz w:val="20"/>
          <w:szCs w:val="20"/>
        </w:rPr>
      </w:pPr>
      <w:r w:rsidRPr="008E4F17">
        <w:rPr>
          <w:sz w:val="20"/>
          <w:szCs w:val="20"/>
        </w:rPr>
        <w:t xml:space="preserve">    y = y + k + 1;</w:t>
      </w:r>
    </w:p>
    <w:p w:rsidR="00505A76" w:rsidRPr="008E4F17" w:rsidRDefault="00505A76" w:rsidP="00505A76">
      <w:pPr>
        <w:rPr>
          <w:sz w:val="20"/>
          <w:szCs w:val="20"/>
        </w:rPr>
      </w:pPr>
      <w:r w:rsidRPr="008E4F17">
        <w:rPr>
          <w:sz w:val="20"/>
          <w:szCs w:val="20"/>
        </w:rPr>
        <w:t xml:space="preserve">    x = x + 3 - p;</w:t>
      </w:r>
    </w:p>
    <w:p w:rsidR="00505A76" w:rsidRPr="008E4F17" w:rsidRDefault="00505A76" w:rsidP="00505A76">
      <w:pPr>
        <w:rPr>
          <w:sz w:val="20"/>
          <w:szCs w:val="20"/>
        </w:rPr>
      </w:pPr>
      <w:r w:rsidRPr="008E4F17">
        <w:rPr>
          <w:sz w:val="20"/>
          <w:szCs w:val="20"/>
        </w:rPr>
        <w:t>sum = sum + x + y;</w:t>
      </w:r>
    </w:p>
    <w:p w:rsidR="00505A76" w:rsidRPr="008E4F17" w:rsidRDefault="00505A76" w:rsidP="00505A76">
      <w:pPr>
        <w:rPr>
          <w:sz w:val="20"/>
          <w:szCs w:val="20"/>
        </w:rPr>
      </w:pPr>
      <w:r w:rsidRPr="008E4F17">
        <w:rPr>
          <w:sz w:val="20"/>
          <w:szCs w:val="20"/>
        </w:rPr>
        <w:t xml:space="preserve">System.out.println(x + " " + y+ " " + sum);  </w:t>
      </w:r>
    </w:p>
    <w:p w:rsidR="00505A76" w:rsidRPr="008E4F17" w:rsidRDefault="00505A76" w:rsidP="00505A76">
      <w:pPr>
        <w:rPr>
          <w:sz w:val="20"/>
          <w:szCs w:val="20"/>
        </w:rPr>
      </w:pPr>
      <w:r w:rsidRPr="008E4F17">
        <w:rPr>
          <w:sz w:val="20"/>
          <w:szCs w:val="20"/>
        </w:rPr>
        <w:t>return sum;</w:t>
      </w:r>
    </w:p>
    <w:p w:rsidR="00505A76" w:rsidRPr="008E4F17" w:rsidRDefault="00505A76" w:rsidP="00505A76">
      <w:pPr>
        <w:rPr>
          <w:sz w:val="20"/>
          <w:szCs w:val="20"/>
        </w:rPr>
      </w:pPr>
      <w:r w:rsidRPr="008E4F17">
        <w:rPr>
          <w:sz w:val="20"/>
          <w:szCs w:val="20"/>
        </w:rPr>
        <w:t xml:space="preserve">  }</w:t>
      </w:r>
    </w:p>
    <w:p w:rsidR="00505A76" w:rsidRPr="008E4F17" w:rsidRDefault="00505A76" w:rsidP="008F6014">
      <w:pPr>
        <w:rPr>
          <w:sz w:val="20"/>
          <w:szCs w:val="20"/>
        </w:rPr>
      </w:pPr>
      <w:r w:rsidRPr="008E4F17">
        <w:rPr>
          <w:sz w:val="20"/>
          <w:szCs w:val="20"/>
        </w:rPr>
        <w:t>}</w:t>
      </w:r>
    </w:p>
    <w:p w:rsidR="00505A76" w:rsidRPr="008E4F17" w:rsidRDefault="00505A76" w:rsidP="008F6014">
      <w:pPr>
        <w:rPr>
          <w:b/>
          <w:bCs/>
          <w:sz w:val="20"/>
          <w:szCs w:val="20"/>
          <w:u w:val="single"/>
        </w:rPr>
      </w:pPr>
      <w:r w:rsidRPr="008E4F17">
        <w:rPr>
          <w:b/>
          <w:bCs/>
          <w:sz w:val="20"/>
          <w:szCs w:val="20"/>
          <w:u w:val="single"/>
        </w:rPr>
        <w:t>Task 7</w:t>
      </w:r>
    </w:p>
    <w:p w:rsidR="00505A76" w:rsidRPr="008E4F17" w:rsidRDefault="00505A76" w:rsidP="00505A76">
      <w:pPr>
        <w:rPr>
          <w:sz w:val="20"/>
          <w:szCs w:val="20"/>
        </w:rPr>
      </w:pPr>
    </w:p>
    <w:p w:rsidR="00505A76" w:rsidRPr="008E4F17" w:rsidRDefault="00505A76" w:rsidP="00505A76">
      <w:pPr>
        <w:rPr>
          <w:sz w:val="20"/>
          <w:szCs w:val="20"/>
        </w:rPr>
      </w:pPr>
      <w:r w:rsidRPr="008E4F17">
        <w:rPr>
          <w:sz w:val="20"/>
          <w:szCs w:val="20"/>
        </w:rPr>
        <w:t>classPuzzleTester{</w:t>
      </w:r>
    </w:p>
    <w:p w:rsidR="00505A76" w:rsidRPr="008E4F17" w:rsidRDefault="00505A76" w:rsidP="00505A76">
      <w:pPr>
        <w:rPr>
          <w:sz w:val="20"/>
          <w:szCs w:val="20"/>
        </w:rPr>
      </w:pPr>
      <w:r w:rsidRPr="008E4F17">
        <w:rPr>
          <w:sz w:val="20"/>
          <w:szCs w:val="20"/>
        </w:rPr>
        <w:t>public static void main(String[]args)</w:t>
      </w:r>
    </w:p>
    <w:p w:rsidR="00505A76" w:rsidRPr="008E4F17" w:rsidRDefault="00505A76" w:rsidP="00505A76">
      <w:pPr>
        <w:rPr>
          <w:sz w:val="20"/>
          <w:szCs w:val="20"/>
        </w:rPr>
      </w:pPr>
      <w:r w:rsidRPr="008E4F17">
        <w:rPr>
          <w:sz w:val="20"/>
          <w:szCs w:val="20"/>
        </w:rPr>
        <w:t>{</w:t>
      </w:r>
    </w:p>
    <w:p w:rsidR="00505A76" w:rsidRPr="008E4F17" w:rsidRDefault="00505A76" w:rsidP="00505A76">
      <w:pPr>
        <w:rPr>
          <w:sz w:val="20"/>
          <w:szCs w:val="20"/>
        </w:rPr>
      </w:pPr>
      <w:r w:rsidRPr="008E4F17">
        <w:rPr>
          <w:sz w:val="20"/>
          <w:szCs w:val="20"/>
        </w:rPr>
        <w:t xml:space="preserve">        </w:t>
      </w:r>
      <w:r w:rsidR="00395113">
        <w:rPr>
          <w:sz w:val="20"/>
          <w:szCs w:val="20"/>
        </w:rPr>
        <w:tab/>
      </w:r>
      <w:r w:rsidRPr="008E4F17">
        <w:rPr>
          <w:sz w:val="20"/>
          <w:szCs w:val="20"/>
        </w:rPr>
        <w:t>Puzzle p = new Puzzle();</w:t>
      </w:r>
    </w:p>
    <w:p w:rsidR="00505A76" w:rsidRPr="008E4F17" w:rsidRDefault="00505A76" w:rsidP="00395113">
      <w:pPr>
        <w:ind w:left="720"/>
        <w:rPr>
          <w:sz w:val="20"/>
          <w:szCs w:val="20"/>
        </w:rPr>
      </w:pPr>
      <w:r w:rsidRPr="008E4F17">
        <w:rPr>
          <w:sz w:val="20"/>
          <w:szCs w:val="20"/>
        </w:rPr>
        <w:t>p.methodA();</w:t>
      </w:r>
    </w:p>
    <w:p w:rsidR="00505A76" w:rsidRPr="008E4F17" w:rsidRDefault="00505A76" w:rsidP="00395113">
      <w:pPr>
        <w:ind w:left="720"/>
        <w:rPr>
          <w:sz w:val="20"/>
          <w:szCs w:val="20"/>
        </w:rPr>
      </w:pPr>
      <w:r w:rsidRPr="008E4F17">
        <w:rPr>
          <w:sz w:val="20"/>
          <w:szCs w:val="20"/>
        </w:rPr>
        <w:t>p.methodA();</w:t>
      </w:r>
    </w:p>
    <w:p w:rsidR="00505A76" w:rsidRPr="008E4F17" w:rsidRDefault="00505A76" w:rsidP="00395113">
      <w:pPr>
        <w:ind w:firstLine="720"/>
        <w:rPr>
          <w:sz w:val="20"/>
          <w:szCs w:val="20"/>
        </w:rPr>
      </w:pPr>
      <w:r w:rsidRPr="008E4F17">
        <w:rPr>
          <w:sz w:val="20"/>
          <w:szCs w:val="20"/>
        </w:rPr>
        <w:t>p=new Puzzle();</w:t>
      </w:r>
    </w:p>
    <w:p w:rsidR="00505A76" w:rsidRPr="008E4F17" w:rsidRDefault="00505A76" w:rsidP="00395113">
      <w:pPr>
        <w:ind w:left="720"/>
        <w:rPr>
          <w:sz w:val="20"/>
          <w:szCs w:val="20"/>
        </w:rPr>
      </w:pPr>
      <w:r w:rsidRPr="008E4F17">
        <w:rPr>
          <w:sz w:val="20"/>
          <w:szCs w:val="20"/>
        </w:rPr>
        <w:t>p.methodA();</w:t>
      </w:r>
    </w:p>
    <w:p w:rsidR="00505A76" w:rsidRPr="008E4F17" w:rsidRDefault="00505A76" w:rsidP="00395113">
      <w:pPr>
        <w:ind w:left="720"/>
        <w:rPr>
          <w:sz w:val="20"/>
          <w:szCs w:val="20"/>
        </w:rPr>
      </w:pPr>
      <w:r w:rsidRPr="008E4F17">
        <w:rPr>
          <w:sz w:val="20"/>
          <w:szCs w:val="20"/>
        </w:rPr>
        <w:t>p.methodB(7);</w:t>
      </w:r>
    </w:p>
    <w:p w:rsidR="00505A76" w:rsidRPr="008E4F17" w:rsidRDefault="00505A76" w:rsidP="00505A76">
      <w:pPr>
        <w:rPr>
          <w:sz w:val="20"/>
          <w:szCs w:val="20"/>
        </w:rPr>
      </w:pPr>
      <w:r w:rsidRPr="008E4F17">
        <w:rPr>
          <w:sz w:val="20"/>
          <w:szCs w:val="20"/>
        </w:rPr>
        <w:t xml:space="preserve">    }</w:t>
      </w:r>
    </w:p>
    <w:p w:rsidR="00505A76" w:rsidRPr="008E4F17" w:rsidRDefault="00505A76" w:rsidP="00505A76">
      <w:pPr>
        <w:rPr>
          <w:sz w:val="20"/>
          <w:szCs w:val="20"/>
        </w:rPr>
      </w:pPr>
      <w:r w:rsidRPr="008E4F17">
        <w:rPr>
          <w:sz w:val="20"/>
          <w:szCs w:val="20"/>
        </w:rPr>
        <w:t>}</w:t>
      </w:r>
    </w:p>
    <w:p w:rsidR="00505A76" w:rsidRPr="008E4F17" w:rsidRDefault="00505A76" w:rsidP="00505A76">
      <w:pPr>
        <w:rPr>
          <w:sz w:val="20"/>
          <w:szCs w:val="20"/>
        </w:rPr>
      </w:pPr>
    </w:p>
    <w:p w:rsidR="00505A76" w:rsidRPr="008E4F17" w:rsidRDefault="00505A76" w:rsidP="00505A76">
      <w:pPr>
        <w:rPr>
          <w:sz w:val="20"/>
          <w:szCs w:val="20"/>
        </w:rPr>
      </w:pPr>
      <w:r w:rsidRPr="008E4F17">
        <w:rPr>
          <w:sz w:val="20"/>
          <w:szCs w:val="20"/>
        </w:rPr>
        <w:t>class Puzzle{</w:t>
      </w:r>
    </w:p>
    <w:p w:rsidR="00505A76" w:rsidRPr="008E4F17" w:rsidRDefault="00395113" w:rsidP="00505A76">
      <w:pPr>
        <w:rPr>
          <w:sz w:val="20"/>
          <w:szCs w:val="20"/>
        </w:rPr>
      </w:pPr>
      <w:r>
        <w:rPr>
          <w:sz w:val="20"/>
          <w:szCs w:val="20"/>
        </w:rPr>
        <w:t xml:space="preserve"> static </w:t>
      </w:r>
      <w:r w:rsidR="00505A76" w:rsidRPr="008E4F17">
        <w:rPr>
          <w:sz w:val="20"/>
          <w:szCs w:val="20"/>
        </w:rPr>
        <w:t>int x;</w:t>
      </w:r>
    </w:p>
    <w:p w:rsidR="00505A76" w:rsidRPr="008E4F17" w:rsidRDefault="00505A76" w:rsidP="00505A76">
      <w:pPr>
        <w:rPr>
          <w:sz w:val="20"/>
          <w:szCs w:val="20"/>
        </w:rPr>
      </w:pPr>
      <w:r w:rsidRPr="008E4F17">
        <w:rPr>
          <w:sz w:val="20"/>
          <w:szCs w:val="20"/>
        </w:rPr>
        <w:t>void</w:t>
      </w:r>
      <w:r w:rsidR="00432F39">
        <w:rPr>
          <w:sz w:val="20"/>
          <w:szCs w:val="20"/>
        </w:rPr>
        <w:t xml:space="preserve"> </w:t>
      </w:r>
      <w:r w:rsidRPr="008E4F17">
        <w:rPr>
          <w:sz w:val="20"/>
          <w:szCs w:val="20"/>
        </w:rPr>
        <w:t>methodA(){</w:t>
      </w:r>
    </w:p>
    <w:p w:rsidR="00505A76" w:rsidRPr="008E4F17" w:rsidRDefault="00505A76" w:rsidP="00917DE3">
      <w:pPr>
        <w:ind w:left="720"/>
        <w:rPr>
          <w:sz w:val="20"/>
          <w:szCs w:val="20"/>
        </w:rPr>
      </w:pPr>
      <w:r w:rsidRPr="008E4F17">
        <w:rPr>
          <w:sz w:val="20"/>
          <w:szCs w:val="20"/>
        </w:rPr>
        <w:t>int z;</w:t>
      </w:r>
    </w:p>
    <w:p w:rsidR="00505A76" w:rsidRPr="008E4F17" w:rsidRDefault="00505A76" w:rsidP="00917DE3">
      <w:pPr>
        <w:ind w:left="720"/>
        <w:rPr>
          <w:sz w:val="20"/>
          <w:szCs w:val="20"/>
        </w:rPr>
      </w:pPr>
      <w:r w:rsidRPr="008E4F17">
        <w:rPr>
          <w:sz w:val="20"/>
          <w:szCs w:val="20"/>
        </w:rPr>
        <w:t xml:space="preserve"> x=5; //at home, comment/delete this line and try again</w:t>
      </w:r>
    </w:p>
    <w:p w:rsidR="00917DE3" w:rsidRDefault="00917DE3" w:rsidP="00917DE3">
      <w:pPr>
        <w:ind w:left="720"/>
        <w:rPr>
          <w:sz w:val="20"/>
          <w:szCs w:val="20"/>
        </w:rPr>
      </w:pPr>
      <w:r>
        <w:rPr>
          <w:sz w:val="20"/>
          <w:szCs w:val="20"/>
        </w:rPr>
        <w:t xml:space="preserve"> z=x+methodB(x);</w:t>
      </w:r>
    </w:p>
    <w:p w:rsidR="00505A76" w:rsidRPr="008E4F17" w:rsidRDefault="00917DE3" w:rsidP="00917DE3">
      <w:pPr>
        <w:ind w:left="720"/>
        <w:rPr>
          <w:sz w:val="20"/>
          <w:szCs w:val="20"/>
        </w:rPr>
      </w:pPr>
      <w:r>
        <w:rPr>
          <w:sz w:val="20"/>
          <w:szCs w:val="20"/>
        </w:rPr>
        <w:t xml:space="preserve"> S</w:t>
      </w:r>
      <w:r w:rsidR="00505A76" w:rsidRPr="008E4F17">
        <w:rPr>
          <w:sz w:val="20"/>
          <w:szCs w:val="20"/>
        </w:rPr>
        <w:t>ystem.out.println(x+" "+z);</w:t>
      </w:r>
    </w:p>
    <w:p w:rsidR="00505A76" w:rsidRPr="008E4F17" w:rsidRDefault="00505A76" w:rsidP="00917DE3">
      <w:pPr>
        <w:ind w:left="720"/>
        <w:rPr>
          <w:sz w:val="20"/>
          <w:szCs w:val="20"/>
        </w:rPr>
      </w:pPr>
      <w:r w:rsidRPr="008E4F17">
        <w:rPr>
          <w:sz w:val="20"/>
          <w:szCs w:val="20"/>
        </w:rPr>
        <w:t xml:space="preserve"> z=methodB(z+2)+x;</w:t>
      </w:r>
    </w:p>
    <w:p w:rsidR="00505A76" w:rsidRPr="008E4F17" w:rsidRDefault="00505A76" w:rsidP="00917DE3">
      <w:pPr>
        <w:ind w:left="720"/>
        <w:rPr>
          <w:sz w:val="20"/>
          <w:szCs w:val="20"/>
        </w:rPr>
      </w:pPr>
      <w:r w:rsidRPr="008E4F17">
        <w:rPr>
          <w:sz w:val="20"/>
          <w:szCs w:val="20"/>
        </w:rPr>
        <w:t>System.out.println(x+" "+z);</w:t>
      </w:r>
    </w:p>
    <w:p w:rsidR="00505A76" w:rsidRPr="008E4F17" w:rsidRDefault="00505A76" w:rsidP="00917DE3">
      <w:pPr>
        <w:ind w:left="720"/>
        <w:rPr>
          <w:sz w:val="20"/>
          <w:szCs w:val="20"/>
        </w:rPr>
      </w:pPr>
      <w:r w:rsidRPr="008E4F17">
        <w:rPr>
          <w:sz w:val="20"/>
          <w:szCs w:val="20"/>
        </w:rPr>
        <w:t>methodB(x,z);</w:t>
      </w:r>
    </w:p>
    <w:p w:rsidR="00505A76" w:rsidRPr="008E4F17" w:rsidRDefault="00505A76" w:rsidP="00917DE3">
      <w:pPr>
        <w:ind w:left="720"/>
        <w:rPr>
          <w:sz w:val="20"/>
          <w:szCs w:val="20"/>
        </w:rPr>
      </w:pPr>
      <w:r w:rsidRPr="008E4F17">
        <w:rPr>
          <w:sz w:val="20"/>
          <w:szCs w:val="20"/>
        </w:rPr>
        <w:t>System.out.println(x+" "+z);</w:t>
      </w:r>
    </w:p>
    <w:p w:rsidR="00505A76" w:rsidRPr="008E4F17" w:rsidRDefault="00505A76" w:rsidP="00505A76">
      <w:pPr>
        <w:rPr>
          <w:sz w:val="20"/>
          <w:szCs w:val="20"/>
        </w:rPr>
      </w:pPr>
      <w:r w:rsidRPr="008E4F17">
        <w:rPr>
          <w:sz w:val="20"/>
          <w:szCs w:val="20"/>
        </w:rPr>
        <w:t xml:space="preserve">    }</w:t>
      </w:r>
    </w:p>
    <w:p w:rsidR="00505A76" w:rsidRPr="008E4F17" w:rsidRDefault="00505A76" w:rsidP="00505A76">
      <w:pPr>
        <w:rPr>
          <w:sz w:val="20"/>
          <w:szCs w:val="20"/>
        </w:rPr>
      </w:pPr>
      <w:r w:rsidRPr="008E4F17">
        <w:rPr>
          <w:sz w:val="20"/>
          <w:szCs w:val="20"/>
        </w:rPr>
        <w:t>int</w:t>
      </w:r>
      <w:r w:rsidR="00432F39">
        <w:rPr>
          <w:sz w:val="20"/>
          <w:szCs w:val="20"/>
        </w:rPr>
        <w:t xml:space="preserve"> </w:t>
      </w:r>
      <w:r w:rsidRPr="008E4F17">
        <w:rPr>
          <w:sz w:val="20"/>
          <w:szCs w:val="20"/>
        </w:rPr>
        <w:t>methodB(int y){</w:t>
      </w:r>
    </w:p>
    <w:p w:rsidR="00505A76" w:rsidRPr="008E4F17" w:rsidRDefault="00505A76" w:rsidP="00505A76">
      <w:pPr>
        <w:rPr>
          <w:sz w:val="20"/>
          <w:szCs w:val="20"/>
        </w:rPr>
      </w:pPr>
      <w:r w:rsidRPr="008E4F17">
        <w:rPr>
          <w:sz w:val="20"/>
          <w:szCs w:val="20"/>
        </w:rPr>
        <w:t xml:space="preserve">       </w:t>
      </w:r>
      <w:r w:rsidR="00C761DE">
        <w:rPr>
          <w:sz w:val="20"/>
          <w:szCs w:val="20"/>
        </w:rPr>
        <w:tab/>
      </w:r>
      <w:r w:rsidRPr="008E4F17">
        <w:rPr>
          <w:sz w:val="20"/>
          <w:szCs w:val="20"/>
        </w:rPr>
        <w:t xml:space="preserve"> x=y+x;</w:t>
      </w:r>
    </w:p>
    <w:p w:rsidR="00505A76" w:rsidRPr="008E4F17" w:rsidRDefault="00505A76" w:rsidP="00C761DE">
      <w:pPr>
        <w:ind w:firstLine="720"/>
        <w:rPr>
          <w:sz w:val="20"/>
          <w:szCs w:val="20"/>
        </w:rPr>
      </w:pPr>
      <w:r w:rsidRPr="008E4F17">
        <w:rPr>
          <w:sz w:val="20"/>
          <w:szCs w:val="20"/>
        </w:rPr>
        <w:t>System.out.println(x+" "+y);</w:t>
      </w:r>
    </w:p>
    <w:p w:rsidR="00505A76" w:rsidRPr="008E4F17" w:rsidRDefault="00505A76" w:rsidP="00C761DE">
      <w:pPr>
        <w:ind w:firstLine="720"/>
        <w:rPr>
          <w:sz w:val="20"/>
          <w:szCs w:val="20"/>
        </w:rPr>
      </w:pPr>
      <w:r w:rsidRPr="008E4F17">
        <w:rPr>
          <w:sz w:val="20"/>
          <w:szCs w:val="20"/>
        </w:rPr>
        <w:t>return x+3;</w:t>
      </w:r>
    </w:p>
    <w:p w:rsidR="00505A76" w:rsidRPr="008E4F17" w:rsidRDefault="00505A76" w:rsidP="00505A76">
      <w:pPr>
        <w:rPr>
          <w:sz w:val="20"/>
          <w:szCs w:val="20"/>
        </w:rPr>
      </w:pPr>
      <w:r w:rsidRPr="008E4F17">
        <w:rPr>
          <w:sz w:val="20"/>
          <w:szCs w:val="20"/>
        </w:rPr>
        <w:t xml:space="preserve">    }</w:t>
      </w:r>
    </w:p>
    <w:p w:rsidR="00505A76" w:rsidRPr="008E4F17" w:rsidRDefault="00505A76" w:rsidP="00505A76">
      <w:pPr>
        <w:rPr>
          <w:sz w:val="20"/>
          <w:szCs w:val="20"/>
        </w:rPr>
      </w:pPr>
      <w:r w:rsidRPr="008E4F17">
        <w:rPr>
          <w:sz w:val="20"/>
          <w:szCs w:val="20"/>
        </w:rPr>
        <w:t>void</w:t>
      </w:r>
      <w:r w:rsidR="00432F39">
        <w:rPr>
          <w:sz w:val="20"/>
          <w:szCs w:val="20"/>
        </w:rPr>
        <w:t xml:space="preserve"> </w:t>
      </w:r>
      <w:r w:rsidRPr="008E4F17">
        <w:rPr>
          <w:sz w:val="20"/>
          <w:szCs w:val="20"/>
        </w:rPr>
        <w:t>methodB(int z, int x){</w:t>
      </w:r>
    </w:p>
    <w:p w:rsidR="00505A76" w:rsidRPr="008E4F17" w:rsidRDefault="00505A76" w:rsidP="00505A76">
      <w:pPr>
        <w:rPr>
          <w:sz w:val="20"/>
          <w:szCs w:val="20"/>
        </w:rPr>
      </w:pPr>
      <w:r w:rsidRPr="008E4F17">
        <w:rPr>
          <w:sz w:val="20"/>
          <w:szCs w:val="20"/>
        </w:rPr>
        <w:t xml:space="preserve">      </w:t>
      </w:r>
      <w:r w:rsidR="00C761DE">
        <w:rPr>
          <w:sz w:val="20"/>
          <w:szCs w:val="20"/>
        </w:rPr>
        <w:tab/>
      </w:r>
      <w:r w:rsidRPr="008E4F17">
        <w:rPr>
          <w:sz w:val="20"/>
          <w:szCs w:val="20"/>
        </w:rPr>
        <w:t xml:space="preserve">  z=z+1;</w:t>
      </w:r>
    </w:p>
    <w:p w:rsidR="00505A76" w:rsidRPr="008E4F17" w:rsidRDefault="00505A76" w:rsidP="00505A76">
      <w:pPr>
        <w:rPr>
          <w:sz w:val="20"/>
          <w:szCs w:val="20"/>
        </w:rPr>
      </w:pPr>
      <w:r w:rsidRPr="008E4F17">
        <w:rPr>
          <w:sz w:val="20"/>
          <w:szCs w:val="20"/>
        </w:rPr>
        <w:t xml:space="preserve">      </w:t>
      </w:r>
      <w:r w:rsidR="00C761DE">
        <w:rPr>
          <w:sz w:val="20"/>
          <w:szCs w:val="20"/>
        </w:rPr>
        <w:tab/>
      </w:r>
      <w:bookmarkStart w:id="4" w:name="_GoBack"/>
      <w:bookmarkEnd w:id="4"/>
      <w:r w:rsidRPr="008E4F17">
        <w:rPr>
          <w:sz w:val="20"/>
          <w:szCs w:val="20"/>
        </w:rPr>
        <w:t xml:space="preserve">  x=x+1;</w:t>
      </w:r>
    </w:p>
    <w:p w:rsidR="00505A76" w:rsidRPr="008E4F17" w:rsidRDefault="00505A76" w:rsidP="00C761DE">
      <w:pPr>
        <w:ind w:firstLine="720"/>
        <w:rPr>
          <w:sz w:val="20"/>
          <w:szCs w:val="20"/>
        </w:rPr>
      </w:pPr>
      <w:r w:rsidRPr="008E4F17">
        <w:rPr>
          <w:sz w:val="20"/>
          <w:szCs w:val="20"/>
        </w:rPr>
        <w:t>System.out.println(z+" "+x);</w:t>
      </w:r>
    </w:p>
    <w:p w:rsidR="00505A76" w:rsidRPr="008E4F17" w:rsidRDefault="00505A76" w:rsidP="00505A76">
      <w:pPr>
        <w:rPr>
          <w:sz w:val="20"/>
          <w:szCs w:val="20"/>
        </w:rPr>
      </w:pPr>
      <w:r w:rsidRPr="008E4F17">
        <w:rPr>
          <w:sz w:val="20"/>
          <w:szCs w:val="20"/>
        </w:rPr>
        <w:t xml:space="preserve">    }</w:t>
      </w:r>
    </w:p>
    <w:p w:rsidR="00AD7FB2" w:rsidRPr="008E4F17" w:rsidRDefault="00505A76" w:rsidP="008F6014">
      <w:pPr>
        <w:rPr>
          <w:sz w:val="20"/>
          <w:szCs w:val="20"/>
        </w:rPr>
      </w:pPr>
      <w:r w:rsidRPr="008E4F17">
        <w:rPr>
          <w:sz w:val="20"/>
          <w:szCs w:val="20"/>
        </w:rPr>
        <w:t>}</w:t>
      </w:r>
    </w:p>
    <w:p w:rsidR="00AD7FB2" w:rsidRDefault="00AD7FB2" w:rsidP="00AD7FB2">
      <w:pPr>
        <w:rPr>
          <w:rFonts w:ascii="Calibri" w:hAnsi="Calibri"/>
        </w:rPr>
      </w:pPr>
      <w:r>
        <w:rPr>
          <w:rFonts w:ascii="Calibri" w:hAnsi="Calibri"/>
        </w:rPr>
        <w:t>Rules:</w:t>
      </w:r>
    </w:p>
    <w:p w:rsidR="00AD7FB2" w:rsidRDefault="00AD7FB2" w:rsidP="00AD7FB2">
      <w:pPr>
        <w:numPr>
          <w:ilvl w:val="0"/>
          <w:numId w:val="1"/>
        </w:numPr>
        <w:rPr>
          <w:rFonts w:ascii="Calibri" w:hAnsi="Calibri"/>
        </w:rPr>
      </w:pPr>
      <w:r>
        <w:rPr>
          <w:rFonts w:ascii="Calibri" w:hAnsi="Calibri"/>
        </w:rPr>
        <w:t>You ARE allowed to use char, String and any array</w:t>
      </w:r>
    </w:p>
    <w:p w:rsidR="00AD7FB2" w:rsidRDefault="00AD7FB2" w:rsidP="00AD7FB2">
      <w:pPr>
        <w:numPr>
          <w:ilvl w:val="0"/>
          <w:numId w:val="1"/>
        </w:numPr>
        <w:rPr>
          <w:rFonts w:ascii="Calibri" w:hAnsi="Calibri"/>
        </w:rPr>
      </w:pPr>
      <w:r>
        <w:rPr>
          <w:rFonts w:ascii="Calibri" w:hAnsi="Calibri"/>
        </w:rPr>
        <w:t>Utilize “loops” and “if” conditions as necessary</w:t>
      </w:r>
    </w:p>
    <w:p w:rsidR="00AD7FB2" w:rsidRDefault="00AD7FB2" w:rsidP="00AD7FB2">
      <w:pPr>
        <w:numPr>
          <w:ilvl w:val="0"/>
          <w:numId w:val="1"/>
        </w:numPr>
        <w:rPr>
          <w:rFonts w:ascii="Calibri" w:hAnsi="Calibri"/>
        </w:rPr>
      </w:pPr>
      <w:r>
        <w:rPr>
          <w:rFonts w:ascii="Calibri" w:hAnsi="Calibri"/>
        </w:rPr>
        <w:t>Use Scanner class when taking input</w:t>
      </w:r>
    </w:p>
    <w:p w:rsidR="00AD7FB2" w:rsidRDefault="00AD7FB2" w:rsidP="00AD7FB2">
      <w:pPr>
        <w:rPr>
          <w:rFonts w:ascii="Calibri" w:hAnsi="Calibri"/>
        </w:rPr>
      </w:pPr>
    </w:p>
    <w:p w:rsidR="00AD7FB2" w:rsidRDefault="00AD7FB2" w:rsidP="00AD7FB2">
      <w:pPr>
        <w:rPr>
          <w:rFonts w:ascii="Calibri" w:hAnsi="Calibri"/>
        </w:rPr>
      </w:pPr>
      <w:r>
        <w:rPr>
          <w:rFonts w:ascii="Calibri" w:hAnsi="Calibri"/>
        </w:rPr>
        <w:t>Take help from:</w:t>
      </w:r>
    </w:p>
    <w:p w:rsidR="00AD7FB2" w:rsidRDefault="00AD7FB2" w:rsidP="00AD7FB2">
      <w:pPr>
        <w:numPr>
          <w:ilvl w:val="0"/>
          <w:numId w:val="2"/>
        </w:numPr>
        <w:rPr>
          <w:rFonts w:ascii="Calibri" w:hAnsi="Calibri"/>
        </w:rPr>
      </w:pPr>
      <w:r>
        <w:rPr>
          <w:rFonts w:ascii="Calibri" w:hAnsi="Calibri"/>
        </w:rPr>
        <w:t>books?</w:t>
      </w:r>
    </w:p>
    <w:p w:rsidR="00AD7FB2" w:rsidRDefault="00AD7FB2" w:rsidP="00AD7FB2">
      <w:pPr>
        <w:numPr>
          <w:ilvl w:val="0"/>
          <w:numId w:val="2"/>
        </w:numPr>
        <w:rPr>
          <w:rFonts w:ascii="Calibri" w:hAnsi="Calibri"/>
        </w:rPr>
      </w:pPr>
      <w:r>
        <w:rPr>
          <w:rFonts w:ascii="Calibri" w:hAnsi="Calibri"/>
        </w:rPr>
        <w:t xml:space="preserve">Read but stop before “Nested class” http://download.oracle.com/javase/tutorial/java/javaOO/index.html    </w:t>
      </w:r>
    </w:p>
    <w:p w:rsidR="00AD7FB2" w:rsidRDefault="00AD7FB2" w:rsidP="00AD7FB2">
      <w:pPr>
        <w:numPr>
          <w:ilvl w:val="0"/>
          <w:numId w:val="2"/>
        </w:numPr>
        <w:rPr>
          <w:rFonts w:ascii="Calibri" w:hAnsi="Calibri"/>
        </w:rPr>
      </w:pPr>
      <w:r>
        <w:rPr>
          <w:rFonts w:ascii="Calibri" w:hAnsi="Calibri"/>
        </w:rPr>
        <w:t>http://download.oracle.com/javase/tutorial/java/IandI/subclasses.html</w:t>
      </w:r>
    </w:p>
    <w:p w:rsidR="00AD7FB2" w:rsidRDefault="00AD7FB2" w:rsidP="00AD7FB2">
      <w:pPr>
        <w:numPr>
          <w:ilvl w:val="0"/>
          <w:numId w:val="2"/>
        </w:numPr>
        <w:rPr>
          <w:rFonts w:ascii="Calibri" w:hAnsi="Calibri"/>
        </w:rPr>
      </w:pPr>
      <w:r>
        <w:rPr>
          <w:rFonts w:ascii="Calibri" w:hAnsi="Calibri"/>
        </w:rPr>
        <w:t>http://download.oracle.com/javase/tutorial/java/IandI/super.html</w:t>
      </w:r>
    </w:p>
    <w:p w:rsidR="00AD7FB2" w:rsidRDefault="00AD7FB2" w:rsidP="00AD7FB2">
      <w:pPr>
        <w:ind w:left="720"/>
        <w:rPr>
          <w:rFonts w:ascii="Calibri" w:hAnsi="Calibri"/>
        </w:rPr>
      </w:pPr>
    </w:p>
    <w:p w:rsidR="00AD7FB2" w:rsidRDefault="00AD7FB2" w:rsidP="00AD7FB2">
      <w:pPr>
        <w:rPr>
          <w:rFonts w:ascii="Calibri" w:hAnsi="Calibri"/>
          <w:b/>
          <w:u w:val="single"/>
        </w:rPr>
      </w:pPr>
      <w:r>
        <w:rPr>
          <w:rFonts w:ascii="Calibri" w:hAnsi="Calibri"/>
          <w:b/>
          <w:u w:val="single"/>
        </w:rPr>
        <w:t>Task 8</w:t>
      </w:r>
    </w:p>
    <w:p w:rsidR="00AD7FB2" w:rsidRDefault="00AD7FB2" w:rsidP="00AD7FB2">
      <w:pPr>
        <w:rPr>
          <w:rFonts w:ascii="Calibri" w:hAnsi="Calibri"/>
        </w:rPr>
      </w:pPr>
    </w:p>
    <w:p w:rsidR="00AD7FB2" w:rsidRDefault="00AD7FB2" w:rsidP="00AD7FB2">
      <w:pPr>
        <w:rPr>
          <w:rFonts w:ascii="Calibri" w:hAnsi="Calibri"/>
          <w:b/>
        </w:rPr>
      </w:pPr>
      <w:r>
        <w:rPr>
          <w:rFonts w:ascii="Calibri" w:hAnsi="Calibri"/>
          <w:b/>
        </w:rPr>
        <w:t>Design a “Vehicle” class. A vehicle assumes that the whole world is a 2 dimensional graph paper. It maintains its x and y coordinates (both are integers). The vehicle gets manufactured (constructed?) at (0,0) coordinate.</w:t>
      </w:r>
    </w:p>
    <w:p w:rsidR="00AD7FB2" w:rsidRDefault="008E4F17" w:rsidP="00AD7FB2">
      <w:pPr>
        <w:rPr>
          <w:rFonts w:ascii="Calibri" w:hAnsi="Calibri"/>
          <w:b/>
        </w:rPr>
      </w:pPr>
      <w:r>
        <w:rPr>
          <w:rFonts w:ascii="Calibri" w:hAnsi="Calibri"/>
          <w:b/>
        </w:rPr>
        <w:t>Write a</w:t>
      </w:r>
      <w:r w:rsidR="00AD7FB2">
        <w:rPr>
          <w:rFonts w:ascii="Calibri" w:hAnsi="Calibri"/>
          <w:b/>
        </w:rPr>
        <w:t xml:space="preserve"> user class called “Vehicle”. It must have methods to move up, down, left, right and a toString method for printing current coordinate. </w:t>
      </w:r>
    </w:p>
    <w:p w:rsidR="00AD7FB2" w:rsidRDefault="00AD7FB2" w:rsidP="00AD7FB2">
      <w:pPr>
        <w:rPr>
          <w:rFonts w:ascii="Calibri" w:hAnsi="Calibri"/>
          <w:b/>
        </w:rPr>
      </w:pPr>
      <w:r>
        <w:rPr>
          <w:rFonts w:ascii="Calibri" w:hAnsi="Calibri"/>
          <w:b/>
        </w:rPr>
        <w:t>Note: All moves are 1 step. That means a single call to any move method changes value of either x or y or both by 1.</w:t>
      </w:r>
    </w:p>
    <w:p w:rsidR="00AD7FB2" w:rsidRDefault="00AD7FB2" w:rsidP="00AD7FB2">
      <w:pPr>
        <w:rPr>
          <w:rFonts w:ascii="Calibri" w:hAnsi="Calibri"/>
          <w:b/>
        </w:rPr>
      </w:pPr>
      <w:r>
        <w:rPr>
          <w:rFonts w:ascii="Calibri" w:hAnsi="Calibri"/>
          <w:b/>
        </w:rPr>
        <w:t xml:space="preserve">Take help from: </w:t>
      </w:r>
    </w:p>
    <w:p w:rsidR="00AD7FB2" w:rsidRDefault="00AD7FB2" w:rsidP="00AD7FB2">
      <w:pPr>
        <w:rPr>
          <w:rFonts w:ascii="Calibri" w:hAnsi="Calibri"/>
          <w:b/>
        </w:rPr>
      </w:pPr>
      <w:r>
        <w:rPr>
          <w:rFonts w:ascii="Calibri" w:hAnsi="Calibri"/>
          <w:b/>
        </w:rPr>
        <w:t>http://www.javabeginner.com/learn-java/java-tostring-method</w:t>
      </w:r>
    </w:p>
    <w:p w:rsidR="00AD7FB2" w:rsidRDefault="00AD7FB2" w:rsidP="00AD7FB2">
      <w:pPr>
        <w:rPr>
          <w:rFonts w:ascii="Calibri" w:hAnsi="Calibri"/>
          <w:b/>
        </w:rPr>
      </w:pPr>
      <w:r>
        <w:rPr>
          <w:rFonts w:ascii="Calibri" w:hAnsi="Calibri"/>
          <w:b/>
        </w:rPr>
        <w:t>http://cscie160-distance.com/toString.html</w:t>
      </w:r>
    </w:p>
    <w:p w:rsidR="00AD7FB2" w:rsidRDefault="00AD7FB2" w:rsidP="00AD7FB2">
      <w:pPr>
        <w:rPr>
          <w:rFonts w:ascii="Calibri" w:hAnsi="Calibri"/>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AD7FB2" w:rsidTr="00AD7FB2">
        <w:tc>
          <w:tcPr>
            <w:tcW w:w="11016" w:type="dxa"/>
            <w:tcBorders>
              <w:top w:val="single" w:sz="4" w:space="0" w:color="000000"/>
              <w:left w:val="single" w:sz="4" w:space="0" w:color="000000"/>
              <w:bottom w:val="single" w:sz="4" w:space="0" w:color="000000"/>
              <w:right w:val="single" w:sz="4" w:space="0" w:color="000000"/>
            </w:tcBorders>
          </w:tcPr>
          <w:p w:rsidR="00AD7FB2" w:rsidRPr="00AD7FB2" w:rsidRDefault="00AD7FB2">
            <w:pPr>
              <w:rPr>
                <w:rFonts w:ascii="Courier New" w:hAnsi="Courier New"/>
                <w:sz w:val="20"/>
                <w:szCs w:val="20"/>
              </w:rPr>
            </w:pPr>
            <w:r w:rsidRPr="00AD7FB2">
              <w:rPr>
                <w:rFonts w:ascii="Courier New" w:hAnsi="Courier New"/>
                <w:sz w:val="20"/>
                <w:szCs w:val="20"/>
              </w:rPr>
              <w:t>public class VehicleUser{</w:t>
            </w:r>
          </w:p>
          <w:p w:rsidR="00AD7FB2" w:rsidRPr="00AD7FB2" w:rsidRDefault="00AD7FB2">
            <w:pPr>
              <w:rPr>
                <w:rFonts w:ascii="Courier New" w:hAnsi="Courier New"/>
                <w:sz w:val="20"/>
                <w:szCs w:val="20"/>
              </w:rPr>
            </w:pPr>
            <w:r w:rsidRPr="00AD7FB2">
              <w:rPr>
                <w:rFonts w:ascii="Courier New" w:hAnsi="Courier New"/>
                <w:sz w:val="20"/>
                <w:szCs w:val="20"/>
              </w:rPr>
              <w:t xml:space="preserve">    public static void main(String[] args){</w:t>
            </w:r>
          </w:p>
          <w:p w:rsidR="00AD7FB2" w:rsidRPr="00AD7FB2" w:rsidRDefault="00AD7FB2">
            <w:pPr>
              <w:rPr>
                <w:rFonts w:ascii="Courier New" w:hAnsi="Courier New"/>
                <w:sz w:val="20"/>
                <w:szCs w:val="20"/>
              </w:rPr>
            </w:pPr>
            <w:r w:rsidRPr="00AD7FB2">
              <w:rPr>
                <w:rFonts w:ascii="Courier New" w:hAnsi="Courier New"/>
                <w:sz w:val="20"/>
                <w:szCs w:val="20"/>
              </w:rPr>
              <w:t xml:space="preserve">        Vehicle car = new Vehicle();</w:t>
            </w:r>
          </w:p>
          <w:p w:rsidR="00AD7FB2" w:rsidRPr="00AD7FB2" w:rsidRDefault="00AD7FB2">
            <w:pPr>
              <w:rPr>
                <w:rFonts w:ascii="Courier New" w:hAnsi="Courier New"/>
                <w:sz w:val="20"/>
                <w:szCs w:val="20"/>
              </w:rPr>
            </w:pPr>
            <w:r w:rsidRPr="00AD7FB2">
              <w:rPr>
                <w:rFonts w:ascii="Courier New" w:hAnsi="Courier New"/>
                <w:sz w:val="20"/>
                <w:szCs w:val="20"/>
              </w:rPr>
              <w:t>System.out.println(car.toString());</w:t>
            </w:r>
          </w:p>
          <w:p w:rsidR="00AD7FB2" w:rsidRPr="00AD7FB2" w:rsidRDefault="00AD7FB2">
            <w:pPr>
              <w:rPr>
                <w:rFonts w:ascii="Courier New" w:hAnsi="Courier New"/>
                <w:sz w:val="20"/>
                <w:szCs w:val="20"/>
              </w:rPr>
            </w:pPr>
            <w:r w:rsidRPr="00AD7FB2">
              <w:rPr>
                <w:rFonts w:ascii="Courier New" w:hAnsi="Courier New"/>
                <w:sz w:val="20"/>
                <w:szCs w:val="20"/>
              </w:rPr>
              <w:t>car.moveUp();</w:t>
            </w:r>
          </w:p>
          <w:p w:rsidR="00AD7FB2" w:rsidRPr="00AD7FB2" w:rsidRDefault="00AD7FB2">
            <w:pPr>
              <w:rPr>
                <w:rFonts w:ascii="Courier New" w:hAnsi="Courier New"/>
                <w:sz w:val="20"/>
                <w:szCs w:val="20"/>
              </w:rPr>
            </w:pPr>
            <w:r w:rsidRPr="00AD7FB2">
              <w:rPr>
                <w:rFonts w:ascii="Courier New" w:hAnsi="Courier New"/>
                <w:sz w:val="20"/>
                <w:szCs w:val="20"/>
              </w:rPr>
              <w:t>System.out.println(car.toString());</w:t>
            </w:r>
          </w:p>
          <w:p w:rsidR="00AD7FB2" w:rsidRPr="00AD7FB2" w:rsidRDefault="00AD7FB2">
            <w:pPr>
              <w:rPr>
                <w:rFonts w:ascii="Courier New" w:hAnsi="Courier New"/>
                <w:sz w:val="20"/>
                <w:szCs w:val="20"/>
              </w:rPr>
            </w:pPr>
            <w:r w:rsidRPr="00AD7FB2">
              <w:rPr>
                <w:rFonts w:ascii="Courier New" w:hAnsi="Courier New"/>
                <w:sz w:val="20"/>
                <w:szCs w:val="20"/>
              </w:rPr>
              <w:t>car.moveLeft();</w:t>
            </w:r>
          </w:p>
          <w:p w:rsidR="00AD7FB2" w:rsidRPr="00AD7FB2" w:rsidRDefault="00AD7FB2">
            <w:pPr>
              <w:rPr>
                <w:rFonts w:ascii="Courier New" w:hAnsi="Courier New"/>
                <w:sz w:val="20"/>
                <w:szCs w:val="20"/>
              </w:rPr>
            </w:pPr>
            <w:r w:rsidRPr="00AD7FB2">
              <w:rPr>
                <w:rFonts w:ascii="Courier New" w:hAnsi="Courier New"/>
                <w:sz w:val="20"/>
                <w:szCs w:val="20"/>
              </w:rPr>
              <w:t>System.out.println(car.toString());</w:t>
            </w:r>
          </w:p>
          <w:p w:rsidR="00AD7FB2" w:rsidRPr="00AD7FB2" w:rsidRDefault="00AD7FB2">
            <w:pPr>
              <w:rPr>
                <w:rFonts w:ascii="Courier New" w:hAnsi="Courier New"/>
                <w:sz w:val="20"/>
                <w:szCs w:val="20"/>
              </w:rPr>
            </w:pPr>
            <w:r w:rsidRPr="00AD7FB2">
              <w:rPr>
                <w:rFonts w:ascii="Courier New" w:hAnsi="Courier New"/>
                <w:sz w:val="20"/>
                <w:szCs w:val="20"/>
              </w:rPr>
              <w:t>car.moveDown();</w:t>
            </w:r>
          </w:p>
          <w:p w:rsidR="00AD7FB2" w:rsidRPr="00AD7FB2" w:rsidRDefault="00AD7FB2">
            <w:pPr>
              <w:rPr>
                <w:rFonts w:ascii="Courier New" w:hAnsi="Courier New"/>
                <w:sz w:val="20"/>
                <w:szCs w:val="20"/>
              </w:rPr>
            </w:pPr>
            <w:r w:rsidRPr="00AD7FB2">
              <w:rPr>
                <w:rFonts w:ascii="Courier New" w:hAnsi="Courier New"/>
                <w:sz w:val="20"/>
                <w:szCs w:val="20"/>
              </w:rPr>
              <w:t>System.out.println(car.toString());</w:t>
            </w:r>
          </w:p>
          <w:p w:rsidR="008E4F17" w:rsidRPr="00AD7FB2" w:rsidRDefault="00AD7FB2">
            <w:pPr>
              <w:rPr>
                <w:rFonts w:ascii="Courier New" w:hAnsi="Courier New"/>
                <w:sz w:val="20"/>
                <w:szCs w:val="20"/>
              </w:rPr>
            </w:pPr>
            <w:r w:rsidRPr="00AD7FB2">
              <w:rPr>
                <w:rFonts w:ascii="Courier New" w:hAnsi="Courier New"/>
                <w:sz w:val="20"/>
                <w:szCs w:val="20"/>
              </w:rPr>
              <w:t>car.moveRight();</w:t>
            </w:r>
          </w:p>
          <w:p w:rsidR="00AD7FB2" w:rsidRPr="00AD7FB2" w:rsidRDefault="00AD7FB2">
            <w:pPr>
              <w:rPr>
                <w:rFonts w:ascii="Courier New" w:hAnsi="Courier New"/>
                <w:sz w:val="20"/>
                <w:szCs w:val="20"/>
              </w:rPr>
            </w:pPr>
            <w:r w:rsidRPr="00AD7FB2">
              <w:rPr>
                <w:rFonts w:ascii="Courier New" w:hAnsi="Courier New"/>
                <w:sz w:val="20"/>
                <w:szCs w:val="20"/>
              </w:rPr>
              <w:t>// see, output for following two lines are same because toString() is automatically called. So, you can omit toString when printing.</w:t>
            </w:r>
          </w:p>
          <w:p w:rsidR="00AD7FB2" w:rsidRPr="00AD7FB2" w:rsidRDefault="00AD7FB2">
            <w:pPr>
              <w:rPr>
                <w:rFonts w:ascii="Courier New" w:hAnsi="Courier New"/>
                <w:sz w:val="20"/>
                <w:szCs w:val="20"/>
              </w:rPr>
            </w:pPr>
            <w:r w:rsidRPr="00AD7FB2">
              <w:rPr>
                <w:rFonts w:ascii="Courier New" w:hAnsi="Courier New"/>
                <w:sz w:val="20"/>
                <w:szCs w:val="20"/>
              </w:rPr>
              <w:t>System.out.println(car.toString());</w:t>
            </w:r>
          </w:p>
          <w:p w:rsidR="00AD7FB2" w:rsidRPr="00AD7FB2" w:rsidRDefault="00AD7FB2">
            <w:pPr>
              <w:rPr>
                <w:rFonts w:ascii="Courier New" w:hAnsi="Courier New"/>
                <w:sz w:val="20"/>
                <w:szCs w:val="20"/>
              </w:rPr>
            </w:pPr>
            <w:r w:rsidRPr="00AD7FB2">
              <w:rPr>
                <w:rFonts w:ascii="Courier New" w:hAnsi="Courier New"/>
                <w:sz w:val="20"/>
                <w:szCs w:val="20"/>
              </w:rPr>
              <w:t xml:space="preserve">System.out.println(car); </w:t>
            </w:r>
          </w:p>
          <w:p w:rsidR="00AD7FB2" w:rsidRPr="00AD7FB2" w:rsidRDefault="00AD7FB2">
            <w:pPr>
              <w:rPr>
                <w:rFonts w:ascii="Courier New" w:hAnsi="Courier New"/>
                <w:sz w:val="20"/>
                <w:szCs w:val="20"/>
              </w:rPr>
            </w:pPr>
            <w:r w:rsidRPr="00AD7FB2">
              <w:rPr>
                <w:rFonts w:ascii="Courier New" w:hAnsi="Courier New"/>
                <w:sz w:val="20"/>
                <w:szCs w:val="20"/>
              </w:rPr>
              <w:t xml:space="preserve">    }</w:t>
            </w:r>
          </w:p>
          <w:p w:rsidR="00AD7FB2" w:rsidRPr="00AD7FB2" w:rsidRDefault="00AD7FB2">
            <w:pPr>
              <w:rPr>
                <w:rFonts w:ascii="Courier New" w:hAnsi="Courier New"/>
                <w:sz w:val="20"/>
                <w:szCs w:val="20"/>
              </w:rPr>
            </w:pPr>
            <w:r w:rsidRPr="00AD7FB2">
              <w:rPr>
                <w:rFonts w:ascii="Courier New" w:hAnsi="Courier New"/>
                <w:sz w:val="20"/>
                <w:szCs w:val="20"/>
              </w:rPr>
              <w:t>}</w:t>
            </w:r>
          </w:p>
        </w:tc>
      </w:tr>
      <w:tr w:rsidR="00AD7FB2" w:rsidTr="00AD7FB2">
        <w:tc>
          <w:tcPr>
            <w:tcW w:w="11016" w:type="dxa"/>
            <w:tcBorders>
              <w:top w:val="single" w:sz="4" w:space="0" w:color="000000"/>
              <w:left w:val="single" w:sz="4" w:space="0" w:color="000000"/>
              <w:bottom w:val="single" w:sz="4" w:space="0" w:color="000000"/>
              <w:right w:val="single" w:sz="4" w:space="0" w:color="000000"/>
            </w:tcBorders>
            <w:hideMark/>
          </w:tcPr>
          <w:p w:rsidR="00AD7FB2" w:rsidRPr="00AD7FB2" w:rsidRDefault="00AD7FB2">
            <w:pPr>
              <w:rPr>
                <w:rFonts w:ascii="Courier New" w:hAnsi="Courier New"/>
                <w:b/>
                <w:sz w:val="20"/>
                <w:szCs w:val="20"/>
              </w:rPr>
            </w:pPr>
            <w:r w:rsidRPr="00AD7FB2">
              <w:rPr>
                <w:rFonts w:ascii="Courier New" w:hAnsi="Courier New"/>
                <w:b/>
                <w:sz w:val="20"/>
                <w:szCs w:val="20"/>
              </w:rPr>
              <w:t xml:space="preserve">Expected Output: </w:t>
            </w:r>
          </w:p>
          <w:p w:rsidR="00AD7FB2" w:rsidRPr="00AD7FB2" w:rsidRDefault="00AD7FB2">
            <w:pPr>
              <w:rPr>
                <w:rFonts w:ascii="Courier New" w:hAnsi="Courier New"/>
                <w:sz w:val="20"/>
                <w:szCs w:val="20"/>
              </w:rPr>
            </w:pPr>
            <w:r w:rsidRPr="00AD7FB2">
              <w:rPr>
                <w:rFonts w:ascii="Courier New" w:hAnsi="Courier New"/>
                <w:sz w:val="20"/>
                <w:szCs w:val="20"/>
              </w:rPr>
              <w:t>(0, 0)</w:t>
            </w:r>
          </w:p>
          <w:p w:rsidR="00AD7FB2" w:rsidRPr="00AD7FB2" w:rsidRDefault="00AD7FB2">
            <w:pPr>
              <w:rPr>
                <w:rFonts w:ascii="Courier New" w:hAnsi="Courier New"/>
                <w:sz w:val="20"/>
                <w:szCs w:val="20"/>
              </w:rPr>
            </w:pPr>
            <w:r w:rsidRPr="00AD7FB2">
              <w:rPr>
                <w:rFonts w:ascii="Courier New" w:hAnsi="Courier New"/>
                <w:sz w:val="20"/>
                <w:szCs w:val="20"/>
              </w:rPr>
              <w:t>(0, 1)</w:t>
            </w:r>
          </w:p>
          <w:p w:rsidR="00AD7FB2" w:rsidRPr="00AD7FB2" w:rsidRDefault="00AD7FB2">
            <w:pPr>
              <w:rPr>
                <w:rFonts w:ascii="Courier New" w:hAnsi="Courier New"/>
                <w:sz w:val="20"/>
                <w:szCs w:val="20"/>
              </w:rPr>
            </w:pPr>
            <w:r w:rsidRPr="00AD7FB2">
              <w:rPr>
                <w:rFonts w:ascii="Courier New" w:hAnsi="Courier New"/>
                <w:sz w:val="20"/>
                <w:szCs w:val="20"/>
              </w:rPr>
              <w:t>(-1, 1)</w:t>
            </w:r>
          </w:p>
          <w:p w:rsidR="00AD7FB2" w:rsidRPr="00AD7FB2" w:rsidRDefault="00AD7FB2">
            <w:pPr>
              <w:rPr>
                <w:rFonts w:ascii="Courier New" w:hAnsi="Courier New"/>
                <w:sz w:val="20"/>
                <w:szCs w:val="20"/>
              </w:rPr>
            </w:pPr>
            <w:r w:rsidRPr="00AD7FB2">
              <w:rPr>
                <w:rFonts w:ascii="Courier New" w:hAnsi="Courier New"/>
                <w:sz w:val="20"/>
                <w:szCs w:val="20"/>
              </w:rPr>
              <w:t>(-1, 0)</w:t>
            </w:r>
          </w:p>
          <w:p w:rsidR="00AD7FB2" w:rsidRPr="00AD7FB2" w:rsidRDefault="00AD7FB2">
            <w:pPr>
              <w:rPr>
                <w:rFonts w:ascii="Courier New" w:hAnsi="Courier New"/>
                <w:sz w:val="20"/>
                <w:szCs w:val="20"/>
              </w:rPr>
            </w:pPr>
            <w:r w:rsidRPr="00AD7FB2">
              <w:rPr>
                <w:rFonts w:ascii="Courier New" w:hAnsi="Courier New"/>
                <w:sz w:val="20"/>
                <w:szCs w:val="20"/>
              </w:rPr>
              <w:t>(0, 0)</w:t>
            </w:r>
          </w:p>
          <w:p w:rsidR="00AD7FB2" w:rsidRPr="00AD7FB2" w:rsidRDefault="00AD7FB2">
            <w:pPr>
              <w:rPr>
                <w:rFonts w:ascii="Courier New" w:hAnsi="Courier New"/>
                <w:sz w:val="20"/>
                <w:szCs w:val="20"/>
              </w:rPr>
            </w:pPr>
            <w:r w:rsidRPr="00AD7FB2">
              <w:rPr>
                <w:rFonts w:ascii="Courier New" w:hAnsi="Courier New"/>
                <w:sz w:val="20"/>
                <w:szCs w:val="20"/>
              </w:rPr>
              <w:t>(0, 0)</w:t>
            </w:r>
          </w:p>
        </w:tc>
      </w:tr>
    </w:tbl>
    <w:p w:rsidR="00AD7FB2" w:rsidRDefault="00AD7FB2" w:rsidP="00AD7FB2">
      <w:pPr>
        <w:rPr>
          <w:rFonts w:ascii="Calibri" w:hAnsi="Calibri"/>
          <w:b/>
          <w:u w:val="single"/>
        </w:rPr>
      </w:pPr>
      <w:r>
        <w:rPr>
          <w:rFonts w:ascii="Calibri" w:hAnsi="Calibri"/>
          <w:b/>
          <w:u w:val="single"/>
        </w:rPr>
        <w:t>Task 9</w:t>
      </w:r>
    </w:p>
    <w:p w:rsidR="00AD7FB2" w:rsidRDefault="00AD7FB2" w:rsidP="00AD7FB2">
      <w:pPr>
        <w:rPr>
          <w:rFonts w:ascii="Calibri" w:hAnsi="Calibri"/>
          <w:b/>
        </w:rPr>
      </w:pPr>
    </w:p>
    <w:p w:rsidR="00AD7FB2" w:rsidRDefault="00AD7FB2" w:rsidP="00AD7FB2">
      <w:pPr>
        <w:rPr>
          <w:rFonts w:ascii="Calibri" w:hAnsi="Calibri"/>
          <w:b/>
        </w:rPr>
      </w:pPr>
      <w:r>
        <w:rPr>
          <w:rFonts w:ascii="Calibri" w:hAnsi="Calibri"/>
          <w:b/>
        </w:rPr>
        <w:t>Design a Vehicle2010 class which inherits movement methods from Task1 and adds new methods called move UpperRight, UpperLeft, LowerRight, LowerLeft. Each of these diagonal move methods must re use two inherited and appropriate move methods. Write user class as well which will show that all of your methods are working. A small user class is shown below as an example.</w:t>
      </w:r>
    </w:p>
    <w:p w:rsidR="00AD7FB2" w:rsidRDefault="00AD7FB2" w:rsidP="00AD7FB2">
      <w:pPr>
        <w:rPr>
          <w:rFonts w:ascii="Calibri" w:hAnsi="Calibri"/>
          <w:b/>
        </w:rPr>
      </w:pPr>
    </w:p>
    <w:p w:rsidR="00AD7FB2" w:rsidRDefault="00AD7FB2" w:rsidP="00AD7FB2">
      <w:pPr>
        <w:rPr>
          <w:rFonts w:ascii="Calibri" w:hAnsi="Calibri"/>
          <w:b/>
        </w:rPr>
      </w:pPr>
      <w:r>
        <w:rPr>
          <w:rFonts w:ascii="Calibri" w:hAnsi="Calibri"/>
          <w:b/>
        </w:rPr>
        <w:t xml:space="preserve">Note: All moves are 1 step. That means a single call to any move method changes value of either x or y or both by 1. </w:t>
      </w:r>
    </w:p>
    <w:p w:rsidR="00AD7FB2" w:rsidRDefault="00AD7FB2" w:rsidP="00AD7FB2">
      <w:pPr>
        <w:rPr>
          <w:rFonts w:ascii="Calibri" w:hAnsi="Calibri"/>
          <w:b/>
        </w:rPr>
      </w:pPr>
    </w:p>
    <w:p w:rsidR="00AD7FB2" w:rsidRDefault="00AD7FB2" w:rsidP="00AD7FB2">
      <w:pPr>
        <w:rPr>
          <w:rFonts w:ascii="Calibri" w:hAnsi="Calibri"/>
        </w:rPr>
      </w:pPr>
      <w:r>
        <w:rPr>
          <w:rFonts w:ascii="Calibri" w:hAnsi="Calibri"/>
        </w:rPr>
        <w:t>Additionally, you have to write an “</w:t>
      </w:r>
      <w:r>
        <w:rPr>
          <w:rFonts w:ascii="Trebuchet MS" w:hAnsi="Trebuchet MS" w:cs="Courier New"/>
          <w:b/>
        </w:rPr>
        <w:t>equals”</w:t>
      </w:r>
      <w:r>
        <w:rPr>
          <w:rFonts w:ascii="Trebuchet MS" w:hAnsi="Trebuchet MS" w:cs="Courier New"/>
        </w:rPr>
        <w:t xml:space="preserve"> method which tests if significant class properties are same (in this case x and y).</w:t>
      </w:r>
    </w:p>
    <w:p w:rsidR="00AD7FB2" w:rsidRDefault="00AD7FB2" w:rsidP="00AD7FB2">
      <w:pPr>
        <w:pStyle w:val="text"/>
        <w:spacing w:before="0" w:beforeAutospacing="0" w:after="0" w:afterAutospacing="0"/>
        <w:rPr>
          <w:rFonts w:ascii="Trebuchet MS" w:hAnsi="Trebuchet MS" w:cs="Courier New"/>
          <w:b/>
        </w:rPr>
      </w:pPr>
      <w:r>
        <w:rPr>
          <w:rFonts w:ascii="Trebuchet MS" w:hAnsi="Trebuchet MS" w:cs="Courier New"/>
          <w:b/>
        </w:rPr>
        <w:t>Take help on “equals” method from:</w:t>
      </w:r>
    </w:p>
    <w:p w:rsidR="00AD7FB2" w:rsidRDefault="00AD7FB2" w:rsidP="00AD7FB2">
      <w:pPr>
        <w:pStyle w:val="text"/>
        <w:numPr>
          <w:ilvl w:val="0"/>
          <w:numId w:val="3"/>
        </w:numPr>
        <w:spacing w:before="0" w:beforeAutospacing="0" w:after="0" w:afterAutospacing="0"/>
        <w:rPr>
          <w:rFonts w:ascii="Trebuchet MS" w:hAnsi="Trebuchet MS" w:cs="Courier New"/>
        </w:rPr>
      </w:pPr>
      <w:r>
        <w:rPr>
          <w:rFonts w:ascii="Trebuchet MS" w:hAnsi="Trebuchet MS" w:cs="Courier New"/>
        </w:rPr>
        <w:t>http://www.ibiblio.org/java/course/week4/37.html</w:t>
      </w:r>
    </w:p>
    <w:p w:rsidR="00AD7FB2" w:rsidRDefault="00AD7FB2" w:rsidP="00AD7FB2">
      <w:pPr>
        <w:pStyle w:val="text"/>
        <w:numPr>
          <w:ilvl w:val="0"/>
          <w:numId w:val="3"/>
        </w:numPr>
        <w:spacing w:before="0" w:beforeAutospacing="0" w:after="0" w:afterAutospacing="0"/>
        <w:rPr>
          <w:rFonts w:ascii="Trebuchet MS" w:hAnsi="Trebuchet MS" w:cs="Courier New"/>
        </w:rPr>
      </w:pPr>
      <w:r>
        <w:rPr>
          <w:rFonts w:ascii="Trebuchet MS" w:hAnsi="Trebuchet MS" w:cs="Courier New"/>
        </w:rPr>
        <w:t>http://www.javaworld.com/javaworld/jw-06-2004/jw-0614-equals.html</w:t>
      </w:r>
    </w:p>
    <w:p w:rsidR="00AD7FB2" w:rsidRDefault="00AD7FB2" w:rsidP="00AD7FB2">
      <w:pPr>
        <w:pStyle w:val="text"/>
        <w:numPr>
          <w:ilvl w:val="0"/>
          <w:numId w:val="3"/>
        </w:numPr>
        <w:spacing w:before="0" w:beforeAutospacing="0" w:after="0" w:afterAutospacing="0"/>
        <w:rPr>
          <w:rFonts w:ascii="Trebuchet MS" w:hAnsi="Trebuchet MS" w:cs="Courier New"/>
        </w:rPr>
      </w:pPr>
      <w:r>
        <w:rPr>
          <w:rFonts w:ascii="Trebuchet MS" w:hAnsi="Trebuchet MS" w:cs="Courier New"/>
        </w:rPr>
        <w:t>http://www.artima.com/lejava/articles/equality.html</w:t>
      </w:r>
    </w:p>
    <w:p w:rsidR="00AD7FB2" w:rsidRDefault="00AD7FB2" w:rsidP="00AD7FB2">
      <w:pPr>
        <w:rPr>
          <w:rFonts w:ascii="Calibri" w:hAnsi="Calibri"/>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AD7FB2" w:rsidTr="00AD7FB2">
        <w:tc>
          <w:tcPr>
            <w:tcW w:w="11016" w:type="dxa"/>
            <w:tcBorders>
              <w:top w:val="single" w:sz="4" w:space="0" w:color="000000"/>
              <w:left w:val="single" w:sz="4" w:space="0" w:color="000000"/>
              <w:bottom w:val="single" w:sz="4" w:space="0" w:color="000000"/>
              <w:right w:val="single" w:sz="4" w:space="0" w:color="000000"/>
            </w:tcBorders>
            <w:hideMark/>
          </w:tcPr>
          <w:p w:rsidR="00AD7FB2" w:rsidRDefault="00AD7FB2">
            <w:pPr>
              <w:rPr>
                <w:rFonts w:ascii="Courier New" w:hAnsi="Courier New"/>
              </w:rPr>
            </w:pPr>
            <w:r>
              <w:rPr>
                <w:rFonts w:ascii="Courier New" w:hAnsi="Courier New"/>
              </w:rPr>
              <w:t>public class Vehicle2010User{</w:t>
            </w:r>
          </w:p>
          <w:p w:rsidR="00AD7FB2" w:rsidRDefault="00AD7FB2">
            <w:pPr>
              <w:rPr>
                <w:rFonts w:ascii="Courier New" w:hAnsi="Courier New"/>
              </w:rPr>
            </w:pPr>
            <w:r>
              <w:rPr>
                <w:rFonts w:ascii="Courier New" w:hAnsi="Courier New"/>
              </w:rPr>
              <w:t xml:space="preserve">    public static void main(String[] args){</w:t>
            </w:r>
          </w:p>
          <w:p w:rsidR="00AD7FB2" w:rsidRDefault="00AD7FB2">
            <w:pPr>
              <w:rPr>
                <w:rFonts w:ascii="Courier New" w:hAnsi="Courier New"/>
              </w:rPr>
            </w:pPr>
            <w:r>
              <w:rPr>
                <w:rFonts w:ascii="Courier New" w:hAnsi="Courier New"/>
              </w:rPr>
              <w:t xml:space="preserve">        Vehicle2010 car = new Vehicle2010();</w:t>
            </w:r>
          </w:p>
          <w:p w:rsidR="00AD7FB2" w:rsidRDefault="00AD7FB2">
            <w:pPr>
              <w:rPr>
                <w:rFonts w:ascii="Courier New" w:hAnsi="Courier New"/>
              </w:rPr>
            </w:pPr>
            <w:r>
              <w:rPr>
                <w:rFonts w:ascii="Courier New" w:hAnsi="Courier New"/>
              </w:rPr>
              <w:t>System.out.println(car);</w:t>
            </w:r>
          </w:p>
          <w:p w:rsidR="00AD7FB2" w:rsidRDefault="00AD7FB2">
            <w:pPr>
              <w:rPr>
                <w:rFonts w:ascii="Courier New" w:hAnsi="Courier New"/>
              </w:rPr>
            </w:pPr>
            <w:r>
              <w:rPr>
                <w:rFonts w:ascii="Courier New" w:hAnsi="Courier New"/>
              </w:rPr>
              <w:t>car.moveLowerLeft();</w:t>
            </w:r>
          </w:p>
          <w:p w:rsidR="00AD7FB2" w:rsidRDefault="00AD7FB2">
            <w:pPr>
              <w:rPr>
                <w:rFonts w:ascii="Courier New" w:hAnsi="Courier New"/>
              </w:rPr>
            </w:pPr>
            <w:r>
              <w:rPr>
                <w:rFonts w:ascii="Courier New" w:hAnsi="Courier New"/>
              </w:rPr>
              <w:t>System.out.println(car);</w:t>
            </w:r>
          </w:p>
          <w:p w:rsidR="00AD7FB2" w:rsidRDefault="00AD7FB2">
            <w:pPr>
              <w:rPr>
                <w:rFonts w:ascii="Courier New" w:hAnsi="Courier New"/>
              </w:rPr>
            </w:pPr>
          </w:p>
          <w:p w:rsidR="00AD7FB2" w:rsidRDefault="00AD7FB2">
            <w:pPr>
              <w:rPr>
                <w:rFonts w:ascii="Courier New" w:hAnsi="Courier New"/>
              </w:rPr>
            </w:pPr>
            <w:r>
              <w:rPr>
                <w:rFonts w:ascii="Courier New" w:hAnsi="Courier New"/>
              </w:rPr>
              <w:t xml:space="preserve">        Vehicle2010 car2 = new Vehicle2010();</w:t>
            </w:r>
          </w:p>
          <w:p w:rsidR="00AD7FB2" w:rsidRDefault="00AD7FB2">
            <w:pPr>
              <w:rPr>
                <w:rFonts w:ascii="Courier New" w:hAnsi="Courier New"/>
              </w:rPr>
            </w:pPr>
            <w:r>
              <w:rPr>
                <w:rFonts w:ascii="Courier New" w:hAnsi="Courier New"/>
              </w:rPr>
              <w:t xml:space="preserve">        car2.moveLeft();</w:t>
            </w:r>
          </w:p>
          <w:p w:rsidR="00AD7FB2" w:rsidRDefault="00AD7FB2">
            <w:pPr>
              <w:rPr>
                <w:rFonts w:ascii="Courier New" w:hAnsi="Courier New"/>
              </w:rPr>
            </w:pPr>
            <w:r>
              <w:rPr>
                <w:rFonts w:ascii="Courier New" w:hAnsi="Courier New"/>
              </w:rPr>
              <w:t>System.out.println(car.equals(car2));</w:t>
            </w:r>
          </w:p>
          <w:p w:rsidR="00AD7FB2" w:rsidRDefault="00AD7FB2">
            <w:pPr>
              <w:rPr>
                <w:rFonts w:ascii="Courier New" w:hAnsi="Courier New"/>
              </w:rPr>
            </w:pPr>
            <w:r>
              <w:rPr>
                <w:rFonts w:ascii="Courier New" w:hAnsi="Courier New"/>
              </w:rPr>
              <w:t xml:space="preserve">        car2.moveDown();</w:t>
            </w:r>
          </w:p>
          <w:p w:rsidR="00AD7FB2" w:rsidRDefault="00AD7FB2">
            <w:pPr>
              <w:rPr>
                <w:rFonts w:ascii="Courier New" w:hAnsi="Courier New"/>
              </w:rPr>
            </w:pPr>
            <w:r>
              <w:rPr>
                <w:rFonts w:ascii="Courier New" w:hAnsi="Courier New"/>
              </w:rPr>
              <w:t>System.out.println(car.equals(car2));</w:t>
            </w:r>
          </w:p>
          <w:p w:rsidR="00AD7FB2" w:rsidRDefault="00AD7FB2">
            <w:pPr>
              <w:rPr>
                <w:rFonts w:ascii="Courier New" w:hAnsi="Courier New"/>
              </w:rPr>
            </w:pPr>
            <w:r>
              <w:rPr>
                <w:rFonts w:ascii="Courier New" w:hAnsi="Courier New"/>
              </w:rPr>
              <w:t xml:space="preserve">    }</w:t>
            </w:r>
          </w:p>
          <w:p w:rsidR="00AD7FB2" w:rsidRDefault="00AD7FB2">
            <w:pPr>
              <w:rPr>
                <w:rFonts w:ascii="Courier New" w:hAnsi="Courier New"/>
              </w:rPr>
            </w:pPr>
            <w:r>
              <w:rPr>
                <w:rFonts w:ascii="Courier New" w:hAnsi="Courier New"/>
              </w:rPr>
              <w:t>}</w:t>
            </w:r>
          </w:p>
        </w:tc>
      </w:tr>
      <w:tr w:rsidR="00AD7FB2" w:rsidTr="00AD7FB2">
        <w:tc>
          <w:tcPr>
            <w:tcW w:w="11016" w:type="dxa"/>
            <w:tcBorders>
              <w:top w:val="single" w:sz="4" w:space="0" w:color="000000"/>
              <w:left w:val="single" w:sz="4" w:space="0" w:color="000000"/>
              <w:bottom w:val="single" w:sz="4" w:space="0" w:color="000000"/>
              <w:right w:val="single" w:sz="4" w:space="0" w:color="000000"/>
            </w:tcBorders>
            <w:hideMark/>
          </w:tcPr>
          <w:p w:rsidR="00AD7FB2" w:rsidRDefault="00AD7FB2">
            <w:pPr>
              <w:rPr>
                <w:rFonts w:ascii="Courier New" w:hAnsi="Courier New"/>
                <w:b/>
              </w:rPr>
            </w:pPr>
            <w:r>
              <w:rPr>
                <w:rFonts w:ascii="Courier New" w:hAnsi="Courier New"/>
                <w:b/>
              </w:rPr>
              <w:t>Expected Output:</w:t>
            </w:r>
          </w:p>
          <w:p w:rsidR="00AD7FB2" w:rsidRDefault="00AD7FB2">
            <w:pPr>
              <w:rPr>
                <w:rFonts w:ascii="Courier New" w:hAnsi="Courier New"/>
              </w:rPr>
            </w:pPr>
            <w:r>
              <w:rPr>
                <w:rFonts w:ascii="Courier New" w:hAnsi="Courier New"/>
              </w:rPr>
              <w:t>(0, 0)</w:t>
            </w:r>
          </w:p>
          <w:p w:rsidR="00AD7FB2" w:rsidRDefault="00AD7FB2">
            <w:pPr>
              <w:rPr>
                <w:rFonts w:ascii="Courier New" w:hAnsi="Courier New"/>
              </w:rPr>
            </w:pPr>
            <w:r>
              <w:rPr>
                <w:rFonts w:ascii="Courier New" w:hAnsi="Courier New"/>
              </w:rPr>
              <w:t>(-1, -1)</w:t>
            </w:r>
          </w:p>
          <w:p w:rsidR="00AD7FB2" w:rsidRDefault="00AD7FB2">
            <w:pPr>
              <w:rPr>
                <w:rFonts w:ascii="Courier New" w:hAnsi="Courier New"/>
              </w:rPr>
            </w:pPr>
            <w:r>
              <w:rPr>
                <w:rFonts w:ascii="Courier New" w:hAnsi="Courier New"/>
              </w:rPr>
              <w:t>false</w:t>
            </w:r>
          </w:p>
          <w:p w:rsidR="00AD7FB2" w:rsidRDefault="00AD7FB2">
            <w:pPr>
              <w:rPr>
                <w:rFonts w:ascii="Courier New" w:hAnsi="Courier New"/>
              </w:rPr>
            </w:pPr>
            <w:r>
              <w:rPr>
                <w:rFonts w:ascii="Courier New" w:hAnsi="Courier New"/>
              </w:rPr>
              <w:t>true</w:t>
            </w:r>
          </w:p>
        </w:tc>
      </w:tr>
    </w:tbl>
    <w:p w:rsidR="00AD7FB2" w:rsidRDefault="00AD7FB2" w:rsidP="00AD7FB2">
      <w:pPr>
        <w:rPr>
          <w:rFonts w:ascii="Calibri" w:hAnsi="Calibri"/>
          <w:b/>
        </w:rPr>
      </w:pPr>
    </w:p>
    <w:p w:rsidR="008E4F17" w:rsidRDefault="008E4F17" w:rsidP="00AD7FB2">
      <w:pPr>
        <w:rPr>
          <w:rFonts w:ascii="Calibri" w:hAnsi="Calibri"/>
          <w:b/>
        </w:rPr>
      </w:pPr>
    </w:p>
    <w:p w:rsidR="008E4F17" w:rsidRDefault="008E4F17" w:rsidP="00AD7FB2">
      <w:pPr>
        <w:rPr>
          <w:rFonts w:ascii="Calibri" w:hAnsi="Calibri"/>
          <w:b/>
        </w:rPr>
      </w:pPr>
    </w:p>
    <w:p w:rsidR="008E4F17" w:rsidRDefault="008E4F17" w:rsidP="00AD7FB2">
      <w:pPr>
        <w:rPr>
          <w:rFonts w:ascii="Calibri" w:hAnsi="Calibri"/>
          <w:b/>
        </w:rPr>
      </w:pPr>
    </w:p>
    <w:p w:rsidR="008E4F17" w:rsidRDefault="008E4F17" w:rsidP="00AD7FB2">
      <w:pPr>
        <w:rPr>
          <w:rFonts w:ascii="Calibri" w:hAnsi="Calibri"/>
          <w:b/>
        </w:rPr>
      </w:pPr>
    </w:p>
    <w:p w:rsidR="008E4F17" w:rsidRDefault="008E4F17" w:rsidP="00AD7FB2">
      <w:pPr>
        <w:rPr>
          <w:rFonts w:ascii="Calibri" w:hAnsi="Calibri"/>
          <w:b/>
        </w:rPr>
      </w:pPr>
    </w:p>
    <w:p w:rsidR="008E4F17" w:rsidRDefault="008E4F17" w:rsidP="00AD7FB2">
      <w:pPr>
        <w:rPr>
          <w:rFonts w:ascii="Calibri" w:hAnsi="Calibri"/>
          <w:b/>
        </w:rPr>
      </w:pPr>
    </w:p>
    <w:p w:rsidR="00AD7FB2" w:rsidRDefault="00AD7FB2" w:rsidP="00AD7FB2">
      <w:pPr>
        <w:rPr>
          <w:rFonts w:ascii="Calibri" w:hAnsi="Calibri"/>
          <w:b/>
        </w:rPr>
      </w:pPr>
    </w:p>
    <w:p w:rsidR="00AD7FB2" w:rsidRDefault="00AD7FB2" w:rsidP="00AD7FB2">
      <w:pPr>
        <w:rPr>
          <w:rFonts w:ascii="Calibri" w:hAnsi="Calibri"/>
          <w:b/>
          <w:u w:val="single"/>
        </w:rPr>
      </w:pPr>
      <w:r>
        <w:rPr>
          <w:rFonts w:ascii="Calibri" w:hAnsi="Calibri"/>
          <w:b/>
          <w:u w:val="single"/>
        </w:rPr>
        <w:t>Task 10</w:t>
      </w:r>
    </w:p>
    <w:p w:rsidR="00AD7FB2" w:rsidRDefault="00AD7FB2" w:rsidP="00AD7FB2">
      <w:pPr>
        <w:autoSpaceDE w:val="0"/>
        <w:autoSpaceDN w:val="0"/>
        <w:rPr>
          <w:rFonts w:ascii="Verdana" w:hAnsi="Verdana" w:cs="Tahoma"/>
        </w:rPr>
      </w:pPr>
      <w:r>
        <w:rPr>
          <w:rFonts w:ascii="Verdana" w:hAnsi="Verdana" w:cs="Tahoma"/>
        </w:rPr>
        <w:t xml:space="preserve">Create a class called </w:t>
      </w:r>
      <w:r>
        <w:rPr>
          <w:rFonts w:ascii="Courier New" w:hAnsi="Courier New" w:cs="Courier New"/>
        </w:rPr>
        <w:t>Student</w:t>
      </w:r>
      <w:r>
        <w:rPr>
          <w:rFonts w:ascii="Verdana" w:hAnsi="Verdana" w:cs="Tahoma"/>
        </w:rPr>
        <w:t xml:space="preserve"> as described below:</w:t>
      </w:r>
    </w:p>
    <w:p w:rsidR="00AD7FB2" w:rsidRDefault="00AD7FB2" w:rsidP="00AD7FB2">
      <w:pPr>
        <w:numPr>
          <w:ilvl w:val="0"/>
          <w:numId w:val="4"/>
        </w:numPr>
        <w:autoSpaceDE w:val="0"/>
        <w:autoSpaceDN w:val="0"/>
        <w:rPr>
          <w:rFonts w:ascii="Verdana" w:hAnsi="Verdana" w:cs="Tahoma"/>
        </w:rPr>
      </w:pPr>
      <w:r>
        <w:rPr>
          <w:rFonts w:ascii="Verdana" w:hAnsi="Verdana" w:cs="Tahoma"/>
          <w:b/>
          <w:bCs/>
        </w:rPr>
        <w:t xml:space="preserve">Fields: </w:t>
      </w:r>
      <w:r>
        <w:rPr>
          <w:rFonts w:ascii="Verdana" w:hAnsi="Verdana" w:cs="Tahoma"/>
          <w:b/>
          <w:bCs/>
        </w:rPr>
        <w:br/>
      </w:r>
      <w:r>
        <w:rPr>
          <w:rFonts w:ascii="Courier New" w:hAnsi="Courier New" w:cs="Courier New"/>
        </w:rPr>
        <w:t>name, id, address, cgpa</w:t>
      </w:r>
    </w:p>
    <w:p w:rsidR="00AD7FB2" w:rsidRDefault="00AD7FB2" w:rsidP="00AD7FB2">
      <w:pPr>
        <w:numPr>
          <w:ilvl w:val="0"/>
          <w:numId w:val="4"/>
        </w:numPr>
        <w:autoSpaceDE w:val="0"/>
        <w:autoSpaceDN w:val="0"/>
        <w:rPr>
          <w:rFonts w:ascii="Verdana" w:hAnsi="Verdana" w:cs="Tahoma"/>
        </w:rPr>
      </w:pPr>
      <w:r>
        <w:rPr>
          <w:rFonts w:ascii="Verdana" w:hAnsi="Verdana" w:cs="Tahoma"/>
          <w:b/>
          <w:bCs/>
        </w:rPr>
        <w:t>Methods:</w:t>
      </w:r>
      <w:r>
        <w:rPr>
          <w:rFonts w:ascii="Verdana" w:hAnsi="Verdana" w:cs="Tahoma"/>
        </w:rPr>
        <w:br/>
      </w:r>
      <w:r>
        <w:rPr>
          <w:rFonts w:ascii="Courier New" w:hAnsi="Courier New" w:cs="Courier New"/>
        </w:rPr>
        <w:t>public String getName()</w:t>
      </w:r>
      <w:r>
        <w:rPr>
          <w:rFonts w:ascii="Courier New" w:hAnsi="Courier New" w:cs="Courier New"/>
        </w:rPr>
        <w:br/>
        <w:t>public void setName(String n)</w:t>
      </w:r>
      <w:r>
        <w:rPr>
          <w:rFonts w:ascii="Courier New" w:hAnsi="Courier New" w:cs="Courier New"/>
        </w:rPr>
        <w:br/>
        <w:t>public String getID()</w:t>
      </w:r>
      <w:r>
        <w:rPr>
          <w:rFonts w:ascii="Courier New" w:hAnsi="Courier New" w:cs="Courier New"/>
        </w:rPr>
        <w:br/>
        <w:t>public void setID(String i)</w:t>
      </w:r>
      <w:r>
        <w:rPr>
          <w:rFonts w:ascii="Courier New" w:hAnsi="Courier New" w:cs="Courier New"/>
        </w:rPr>
        <w:br/>
        <w:t>public String getAddress()</w:t>
      </w:r>
      <w:r>
        <w:rPr>
          <w:rFonts w:ascii="Courier New" w:hAnsi="Courier New" w:cs="Courier New"/>
        </w:rPr>
        <w:br/>
        <w:t>public void setAddress(String a)</w:t>
      </w:r>
      <w:r>
        <w:rPr>
          <w:rFonts w:ascii="Courier New" w:hAnsi="Courier New" w:cs="Courier New"/>
        </w:rPr>
        <w:br/>
        <w:t>public double getCGPA()</w:t>
      </w:r>
      <w:r>
        <w:rPr>
          <w:rFonts w:ascii="Courier New" w:hAnsi="Courier New" w:cs="Courier New"/>
        </w:rPr>
        <w:br/>
        <w:t>public void setCGPA(double c)</w:t>
      </w:r>
    </w:p>
    <w:p w:rsidR="00AD7FB2" w:rsidRDefault="00AD7FB2" w:rsidP="00AD7FB2">
      <w:pPr>
        <w:rPr>
          <w:rFonts w:ascii="Verdana" w:hAnsi="Verdana" w:cs="Tahoma"/>
        </w:rPr>
      </w:pPr>
    </w:p>
    <w:p w:rsidR="00AD7FB2" w:rsidRDefault="00AD7FB2" w:rsidP="00AD7FB2">
      <w:pPr>
        <w:autoSpaceDE w:val="0"/>
        <w:autoSpaceDN w:val="0"/>
        <w:rPr>
          <w:rFonts w:ascii="Verdana" w:hAnsi="Verdana" w:cs="Tahoma"/>
        </w:rPr>
      </w:pPr>
      <w:r>
        <w:rPr>
          <w:rFonts w:ascii="Verdana" w:hAnsi="Verdana" w:cs="Tahoma"/>
        </w:rPr>
        <w:t xml:space="preserve">Write a class called </w:t>
      </w:r>
      <w:smartTag w:uri="urn:schemas-microsoft-com:office:smarttags" w:element="place">
        <w:r>
          <w:rPr>
            <w:rFonts w:ascii="Courier New" w:hAnsi="Courier New" w:cs="Courier New"/>
          </w:rPr>
          <w:t>Main</w:t>
        </w:r>
      </w:smartTag>
      <w:r>
        <w:rPr>
          <w:rFonts w:ascii="Verdana" w:hAnsi="Verdana" w:cs="Tahoma"/>
        </w:rPr>
        <w:t xml:space="preserve"> to write a </w:t>
      </w:r>
      <w:r>
        <w:rPr>
          <w:rFonts w:ascii="Courier New" w:hAnsi="Courier New" w:cs="Courier New"/>
        </w:rPr>
        <w:t>main()</w:t>
      </w:r>
      <w:r>
        <w:rPr>
          <w:rFonts w:ascii="Verdana" w:hAnsi="Verdana" w:cs="Tahoma"/>
        </w:rPr>
        <w:t xml:space="preserve"> method:</w:t>
      </w:r>
    </w:p>
    <w:p w:rsidR="00AD7FB2" w:rsidRDefault="00AD7FB2" w:rsidP="00AD7FB2">
      <w:pPr>
        <w:numPr>
          <w:ilvl w:val="0"/>
          <w:numId w:val="5"/>
        </w:numPr>
        <w:autoSpaceDE w:val="0"/>
        <w:autoSpaceDN w:val="0"/>
        <w:rPr>
          <w:rFonts w:ascii="Courier New" w:hAnsi="Courier New" w:cs="Courier New"/>
        </w:rPr>
      </w:pPr>
      <w:r>
        <w:rPr>
          <w:rFonts w:ascii="Courier New" w:hAnsi="Courier New" w:cs="Courier New"/>
        </w:rPr>
        <w:t>public static void main(String[] args)</w:t>
      </w:r>
      <w:smartTag w:uri="isiresearchsoft-com/cwyw" w:element="citation">
        <w:r>
          <w:rPr>
            <w:rFonts w:ascii="Courier New" w:hAnsi="Courier New" w:cs="Courier New"/>
          </w:rPr>
          <w:t>{</w:t>
        </w:r>
        <w:r>
          <w:rPr>
            <w:rFonts w:ascii="Courier New" w:hAnsi="Courier New" w:cs="Courier New"/>
          </w:rPr>
          <w:br/>
        </w:r>
        <w:r>
          <w:rPr>
            <w:rFonts w:ascii="Courier New" w:hAnsi="Courier New" w:cs="Courier New"/>
          </w:rPr>
          <w:br/>
          <w:t>}</w:t>
        </w:r>
      </w:smartTag>
    </w:p>
    <w:p w:rsidR="00AD7FB2" w:rsidRDefault="00AD7FB2" w:rsidP="00AD7FB2">
      <w:pPr>
        <w:numPr>
          <w:ilvl w:val="0"/>
          <w:numId w:val="5"/>
        </w:numPr>
        <w:autoSpaceDE w:val="0"/>
        <w:autoSpaceDN w:val="0"/>
        <w:rPr>
          <w:rFonts w:ascii="Verdana" w:hAnsi="Verdana" w:cs="Tahoma"/>
        </w:rPr>
      </w:pPr>
      <w:r>
        <w:rPr>
          <w:rFonts w:ascii="Verdana" w:hAnsi="Verdana" w:cs="Tahoma"/>
        </w:rPr>
        <w:t xml:space="preserve">Inside the </w:t>
      </w:r>
      <w:r>
        <w:rPr>
          <w:rFonts w:ascii="Courier New" w:hAnsi="Courier New" w:cs="Courier New"/>
        </w:rPr>
        <w:t>main()</w:t>
      </w:r>
      <w:r>
        <w:rPr>
          <w:rFonts w:ascii="Verdana" w:hAnsi="Verdana" w:cs="Tahoma"/>
        </w:rPr>
        <w:t xml:space="preserve"> method </w:t>
      </w:r>
    </w:p>
    <w:p w:rsidR="00AD7FB2" w:rsidRDefault="00AD7FB2" w:rsidP="00AD7FB2">
      <w:pPr>
        <w:numPr>
          <w:ilvl w:val="1"/>
          <w:numId w:val="5"/>
        </w:numPr>
        <w:autoSpaceDE w:val="0"/>
        <w:autoSpaceDN w:val="0"/>
        <w:rPr>
          <w:rFonts w:ascii="Verdana" w:hAnsi="Verdana" w:cs="Tahoma"/>
        </w:rPr>
      </w:pPr>
      <w:r>
        <w:rPr>
          <w:rFonts w:ascii="Verdana" w:hAnsi="Verdana" w:cs="Tahoma"/>
        </w:rPr>
        <w:t xml:space="preserve">Create 3 objects/instances of </w:t>
      </w:r>
      <w:r>
        <w:rPr>
          <w:rFonts w:ascii="Courier New" w:hAnsi="Courier New" w:cs="Courier New"/>
        </w:rPr>
        <w:t>Student</w:t>
      </w:r>
      <w:r>
        <w:rPr>
          <w:rFonts w:ascii="Verdana" w:hAnsi="Verdana" w:cs="Tahoma"/>
        </w:rPr>
        <w:t xml:space="preserve"> called </w:t>
      </w:r>
      <w:r>
        <w:rPr>
          <w:rFonts w:ascii="Courier New" w:hAnsi="Courier New" w:cs="Courier New"/>
        </w:rPr>
        <w:t>john</w:t>
      </w:r>
      <w:r>
        <w:rPr>
          <w:rFonts w:ascii="Verdana" w:hAnsi="Verdana" w:cs="Tahoma"/>
        </w:rPr>
        <w:t xml:space="preserve">, </w:t>
      </w:r>
      <w:r>
        <w:rPr>
          <w:rFonts w:ascii="Courier New" w:hAnsi="Courier New" w:cs="Courier New"/>
        </w:rPr>
        <w:t>mike</w:t>
      </w:r>
      <w:r>
        <w:rPr>
          <w:rFonts w:ascii="Verdana" w:hAnsi="Verdana" w:cs="Tahoma"/>
        </w:rPr>
        <w:t xml:space="preserve"> and </w:t>
      </w:r>
      <w:r>
        <w:rPr>
          <w:rFonts w:ascii="Courier New" w:hAnsi="Courier New" w:cs="Courier New"/>
        </w:rPr>
        <w:t>carol</w:t>
      </w:r>
    </w:p>
    <w:p w:rsidR="00AD7FB2" w:rsidRDefault="00AD7FB2" w:rsidP="00AD7FB2">
      <w:pPr>
        <w:numPr>
          <w:ilvl w:val="1"/>
          <w:numId w:val="5"/>
        </w:numPr>
        <w:autoSpaceDE w:val="0"/>
        <w:autoSpaceDN w:val="0"/>
        <w:rPr>
          <w:rFonts w:ascii="Verdana" w:hAnsi="Verdana" w:cs="Tahoma"/>
        </w:rPr>
      </w:pPr>
      <w:r>
        <w:rPr>
          <w:rFonts w:ascii="Verdana" w:hAnsi="Verdana" w:cs="Tahoma"/>
        </w:rPr>
        <w:t>Set their fields to some value using the public methods.</w:t>
      </w:r>
    </w:p>
    <w:p w:rsidR="00AD7FB2" w:rsidRDefault="00AD7FB2" w:rsidP="00AD7FB2">
      <w:pPr>
        <w:numPr>
          <w:ilvl w:val="1"/>
          <w:numId w:val="5"/>
        </w:numPr>
        <w:autoSpaceDE w:val="0"/>
        <w:autoSpaceDN w:val="0"/>
        <w:rPr>
          <w:rFonts w:ascii="Courier New" w:hAnsi="Courier New" w:cs="Courier New"/>
        </w:rPr>
      </w:pPr>
      <w:r>
        <w:rPr>
          <w:rFonts w:ascii="Verdana" w:hAnsi="Verdana" w:cs="Tahoma"/>
        </w:rPr>
        <w:t xml:space="preserve">Print the information of each </w:t>
      </w:r>
      <w:r>
        <w:rPr>
          <w:rFonts w:ascii="Courier New" w:hAnsi="Courier New" w:cs="Courier New"/>
        </w:rPr>
        <w:t>Student</w:t>
      </w:r>
      <w:r>
        <w:rPr>
          <w:rFonts w:ascii="Verdana" w:hAnsi="Verdana" w:cs="Tahoma"/>
        </w:rPr>
        <w:t xml:space="preserve"> using </w:t>
      </w:r>
      <w:r>
        <w:rPr>
          <w:rFonts w:ascii="Courier New" w:hAnsi="Courier New" w:cs="Courier New"/>
        </w:rPr>
        <w:t>System.out.println()</w:t>
      </w:r>
    </w:p>
    <w:p w:rsidR="00AD7FB2" w:rsidRDefault="00AD7FB2" w:rsidP="00AD7FB2">
      <w:pPr>
        <w:rPr>
          <w:rFonts w:ascii="Calibri" w:hAnsi="Calibri"/>
          <w:b/>
          <w:u w:val="single"/>
        </w:rPr>
      </w:pPr>
    </w:p>
    <w:p w:rsidR="00AD7FB2" w:rsidRDefault="008E4F17" w:rsidP="00AD7FB2">
      <w:pPr>
        <w:rPr>
          <w:rFonts w:ascii="Calibri" w:hAnsi="Calibri"/>
          <w:b/>
          <w:u w:val="single"/>
        </w:rPr>
      </w:pPr>
      <w:r>
        <w:rPr>
          <w:rFonts w:ascii="Calibri" w:hAnsi="Calibri"/>
          <w:b/>
          <w:u w:val="single"/>
        </w:rPr>
        <w:t>Task 11</w:t>
      </w:r>
    </w:p>
    <w:p w:rsidR="00AD7FB2" w:rsidRDefault="00AD7FB2" w:rsidP="00AD7FB2">
      <w:pPr>
        <w:autoSpaceDE w:val="0"/>
        <w:autoSpaceDN w:val="0"/>
        <w:rPr>
          <w:rFonts w:ascii="Verdana" w:hAnsi="Verdana" w:cs="Tahoma"/>
        </w:rPr>
      </w:pPr>
      <w:r>
        <w:rPr>
          <w:rFonts w:ascii="Verdana" w:hAnsi="Verdana" w:cs="Tahoma"/>
        </w:rPr>
        <w:t xml:space="preserve">Create a class called </w:t>
      </w:r>
      <w:r>
        <w:rPr>
          <w:rFonts w:ascii="Courier New" w:hAnsi="Courier New" w:cs="Courier New"/>
        </w:rPr>
        <w:t>BankAccount</w:t>
      </w:r>
      <w:r>
        <w:rPr>
          <w:rFonts w:ascii="Verdana" w:hAnsi="Verdana" w:cs="Tahoma"/>
        </w:rPr>
        <w:t xml:space="preserve"> as described below:</w:t>
      </w:r>
    </w:p>
    <w:p w:rsidR="00AD7FB2" w:rsidRDefault="00AD7FB2" w:rsidP="00AD7FB2">
      <w:pPr>
        <w:numPr>
          <w:ilvl w:val="0"/>
          <w:numId w:val="4"/>
        </w:numPr>
        <w:autoSpaceDE w:val="0"/>
        <w:autoSpaceDN w:val="0"/>
        <w:rPr>
          <w:rFonts w:ascii="Verdana" w:hAnsi="Verdana" w:cs="Tahoma"/>
        </w:rPr>
      </w:pPr>
      <w:r>
        <w:rPr>
          <w:rFonts w:ascii="Verdana" w:hAnsi="Verdana" w:cs="Tahoma"/>
          <w:b/>
          <w:bCs/>
        </w:rPr>
        <w:t xml:space="preserve">Fields: </w:t>
      </w:r>
      <w:r>
        <w:rPr>
          <w:rFonts w:ascii="Verdana" w:hAnsi="Verdana" w:cs="Tahoma"/>
          <w:b/>
          <w:bCs/>
        </w:rPr>
        <w:br/>
      </w:r>
      <w:r>
        <w:rPr>
          <w:rFonts w:ascii="Courier New" w:hAnsi="Courier New" w:cs="Courier New"/>
        </w:rPr>
        <w:t>name, address, accountID, balance</w:t>
      </w:r>
    </w:p>
    <w:p w:rsidR="00AD7FB2" w:rsidRDefault="00AD7FB2" w:rsidP="00AD7FB2">
      <w:pPr>
        <w:numPr>
          <w:ilvl w:val="0"/>
          <w:numId w:val="4"/>
        </w:numPr>
        <w:autoSpaceDE w:val="0"/>
        <w:autoSpaceDN w:val="0"/>
        <w:rPr>
          <w:rFonts w:ascii="Verdana" w:hAnsi="Verdana" w:cs="Tahoma"/>
        </w:rPr>
      </w:pPr>
      <w:r>
        <w:rPr>
          <w:rFonts w:ascii="Verdana" w:hAnsi="Verdana" w:cs="Tahoma"/>
          <w:b/>
          <w:bCs/>
        </w:rPr>
        <w:t>Methods:</w:t>
      </w:r>
      <w:r>
        <w:rPr>
          <w:rFonts w:ascii="Verdana" w:hAnsi="Verdana" w:cs="Tahoma"/>
        </w:rPr>
        <w:br/>
      </w:r>
      <w:r>
        <w:rPr>
          <w:rFonts w:ascii="Courier New" w:hAnsi="Courier New" w:cs="Courier New"/>
        </w:rPr>
        <w:t>public String getName()</w:t>
      </w:r>
      <w:r>
        <w:rPr>
          <w:rFonts w:ascii="Courier New" w:hAnsi="Courier New" w:cs="Courier New"/>
        </w:rPr>
        <w:br/>
        <w:t>public void setName(String n)</w:t>
      </w:r>
      <w:r>
        <w:rPr>
          <w:rFonts w:ascii="Courier New" w:hAnsi="Courier New" w:cs="Courier New"/>
        </w:rPr>
        <w:br/>
        <w:t>public String getAccountID()</w:t>
      </w:r>
      <w:r>
        <w:rPr>
          <w:rFonts w:ascii="Courier New" w:hAnsi="Courier New" w:cs="Courier New"/>
        </w:rPr>
        <w:br/>
        <w:t>public void setAccountID(String i)</w:t>
      </w:r>
      <w:r>
        <w:rPr>
          <w:rFonts w:ascii="Courier New" w:hAnsi="Courier New" w:cs="Courier New"/>
        </w:rPr>
        <w:br/>
        <w:t>public String getAddress()</w:t>
      </w:r>
      <w:r>
        <w:rPr>
          <w:rFonts w:ascii="Courier New" w:hAnsi="Courier New" w:cs="Courier New"/>
        </w:rPr>
        <w:br/>
        <w:t>public void setAddress(String a)</w:t>
      </w:r>
      <w:r>
        <w:rPr>
          <w:rFonts w:ascii="Courier New" w:hAnsi="Courier New" w:cs="Courier New"/>
        </w:rPr>
        <w:br/>
        <w:t>public double getBalance()</w:t>
      </w:r>
      <w:r>
        <w:rPr>
          <w:rFonts w:ascii="Courier New" w:hAnsi="Courier New" w:cs="Courier New"/>
        </w:rPr>
        <w:br/>
        <w:t>public void setBalance(double c)</w:t>
      </w:r>
      <w:r>
        <w:rPr>
          <w:rFonts w:ascii="Courier New" w:hAnsi="Courier New" w:cs="Courier New"/>
        </w:rPr>
        <w:br/>
        <w:t>public void addInterest() //adds 7% of the balance</w:t>
      </w:r>
      <w:r>
        <w:rPr>
          <w:rFonts w:ascii="Courier New" w:hAnsi="Courier New" w:cs="Courier New"/>
        </w:rPr>
        <w:br/>
      </w:r>
    </w:p>
    <w:p w:rsidR="00AD7FB2" w:rsidRDefault="00AD7FB2" w:rsidP="00AD7FB2">
      <w:pPr>
        <w:numPr>
          <w:ilvl w:val="0"/>
          <w:numId w:val="6"/>
        </w:numPr>
        <w:autoSpaceDE w:val="0"/>
        <w:autoSpaceDN w:val="0"/>
        <w:rPr>
          <w:rFonts w:ascii="Verdana" w:hAnsi="Verdana" w:cs="Tahoma"/>
        </w:rPr>
      </w:pPr>
      <w:r>
        <w:rPr>
          <w:rFonts w:ascii="Verdana" w:hAnsi="Verdana" w:cs="Tahoma"/>
        </w:rPr>
        <w:t xml:space="preserve">Write a class called </w:t>
      </w:r>
      <w:smartTag w:uri="urn:schemas-microsoft-com:office:smarttags" w:element="place">
        <w:r>
          <w:rPr>
            <w:rFonts w:ascii="Courier New" w:hAnsi="Courier New" w:cs="Courier New"/>
          </w:rPr>
          <w:t>Main</w:t>
        </w:r>
      </w:smartTag>
      <w:r>
        <w:rPr>
          <w:rFonts w:ascii="Verdana" w:hAnsi="Verdana" w:cs="Tahoma"/>
        </w:rPr>
        <w:t xml:space="preserve"> to write a </w:t>
      </w:r>
      <w:r>
        <w:rPr>
          <w:rFonts w:ascii="Courier New" w:hAnsi="Courier New" w:cs="Courier New"/>
        </w:rPr>
        <w:t>main()</w:t>
      </w:r>
      <w:r>
        <w:rPr>
          <w:rFonts w:ascii="Verdana" w:hAnsi="Verdana" w:cs="Tahoma"/>
        </w:rPr>
        <w:t xml:space="preserve"> method:</w:t>
      </w:r>
    </w:p>
    <w:p w:rsidR="00AD7FB2" w:rsidRDefault="00AD7FB2" w:rsidP="00AD7FB2">
      <w:pPr>
        <w:numPr>
          <w:ilvl w:val="0"/>
          <w:numId w:val="5"/>
        </w:numPr>
        <w:autoSpaceDE w:val="0"/>
        <w:autoSpaceDN w:val="0"/>
        <w:rPr>
          <w:rFonts w:ascii="Courier New" w:hAnsi="Courier New" w:cs="Courier New"/>
        </w:rPr>
      </w:pPr>
      <w:r>
        <w:rPr>
          <w:rFonts w:ascii="Courier New" w:hAnsi="Courier New" w:cs="Courier New"/>
        </w:rPr>
        <w:t>public static void main(String[] args)</w:t>
      </w:r>
      <w:smartTag w:uri="isiresearchsoft-com/cwyw" w:element="citation">
        <w:r>
          <w:rPr>
            <w:rFonts w:ascii="Courier New" w:hAnsi="Courier New" w:cs="Courier New"/>
          </w:rPr>
          <w:t>{</w:t>
        </w:r>
        <w:r>
          <w:rPr>
            <w:rFonts w:ascii="Courier New" w:hAnsi="Courier New" w:cs="Courier New"/>
          </w:rPr>
          <w:br/>
        </w:r>
        <w:r>
          <w:rPr>
            <w:rFonts w:ascii="Courier New" w:hAnsi="Courier New" w:cs="Courier New"/>
          </w:rPr>
          <w:br/>
          <w:t>}</w:t>
        </w:r>
      </w:smartTag>
    </w:p>
    <w:p w:rsidR="00AD7FB2" w:rsidRDefault="00AD7FB2" w:rsidP="00AD7FB2">
      <w:pPr>
        <w:numPr>
          <w:ilvl w:val="0"/>
          <w:numId w:val="5"/>
        </w:numPr>
        <w:autoSpaceDE w:val="0"/>
        <w:autoSpaceDN w:val="0"/>
        <w:rPr>
          <w:rFonts w:ascii="Verdana" w:hAnsi="Verdana" w:cs="Tahoma"/>
        </w:rPr>
      </w:pPr>
      <w:r>
        <w:rPr>
          <w:rFonts w:ascii="Verdana" w:hAnsi="Verdana" w:cs="Tahoma"/>
        </w:rPr>
        <w:t xml:space="preserve">Inside the </w:t>
      </w:r>
      <w:r>
        <w:rPr>
          <w:rFonts w:ascii="Courier New" w:hAnsi="Courier New" w:cs="Courier New"/>
        </w:rPr>
        <w:t>main()</w:t>
      </w:r>
      <w:r>
        <w:rPr>
          <w:rFonts w:ascii="Verdana" w:hAnsi="Verdana" w:cs="Tahoma"/>
        </w:rPr>
        <w:t xml:space="preserve"> method </w:t>
      </w:r>
    </w:p>
    <w:p w:rsidR="00AD7FB2" w:rsidRDefault="00AD7FB2" w:rsidP="00AD7FB2">
      <w:pPr>
        <w:numPr>
          <w:ilvl w:val="1"/>
          <w:numId w:val="5"/>
        </w:numPr>
        <w:autoSpaceDE w:val="0"/>
        <w:autoSpaceDN w:val="0"/>
        <w:rPr>
          <w:rFonts w:ascii="Verdana" w:hAnsi="Verdana" w:cs="Tahoma"/>
        </w:rPr>
      </w:pPr>
      <w:r>
        <w:rPr>
          <w:rFonts w:ascii="Verdana" w:hAnsi="Verdana" w:cs="Tahoma"/>
        </w:rPr>
        <w:t xml:space="preserve">Create 3 objects/instances of </w:t>
      </w:r>
      <w:r>
        <w:rPr>
          <w:rFonts w:ascii="Courier New" w:hAnsi="Courier New" w:cs="Courier New"/>
        </w:rPr>
        <w:t>BankAccount</w:t>
      </w:r>
      <w:r>
        <w:rPr>
          <w:rFonts w:ascii="Verdana" w:hAnsi="Verdana" w:cs="Tahoma"/>
        </w:rPr>
        <w:t xml:space="preserve"> called </w:t>
      </w:r>
      <w:r>
        <w:rPr>
          <w:rFonts w:ascii="Courier New" w:hAnsi="Courier New" w:cs="Courier New"/>
        </w:rPr>
        <w:t>acc1</w:t>
      </w:r>
      <w:r>
        <w:rPr>
          <w:rFonts w:ascii="Verdana" w:hAnsi="Verdana" w:cs="Tahoma"/>
        </w:rPr>
        <w:t xml:space="preserve">, </w:t>
      </w:r>
      <w:r>
        <w:rPr>
          <w:rFonts w:ascii="Courier New" w:hAnsi="Courier New" w:cs="Courier New"/>
        </w:rPr>
        <w:t>acc2</w:t>
      </w:r>
      <w:r>
        <w:rPr>
          <w:rFonts w:ascii="Verdana" w:hAnsi="Verdana" w:cs="Tahoma"/>
        </w:rPr>
        <w:t xml:space="preserve"> and </w:t>
      </w:r>
      <w:r>
        <w:rPr>
          <w:rFonts w:ascii="Courier New" w:hAnsi="Courier New" w:cs="Courier New"/>
        </w:rPr>
        <w:t>acc3</w:t>
      </w:r>
    </w:p>
    <w:p w:rsidR="00AD7FB2" w:rsidRDefault="00AD7FB2" w:rsidP="00AD7FB2">
      <w:pPr>
        <w:numPr>
          <w:ilvl w:val="1"/>
          <w:numId w:val="5"/>
        </w:numPr>
        <w:autoSpaceDE w:val="0"/>
        <w:autoSpaceDN w:val="0"/>
        <w:rPr>
          <w:rFonts w:ascii="Verdana" w:hAnsi="Verdana" w:cs="Tahoma"/>
        </w:rPr>
      </w:pPr>
      <w:r>
        <w:rPr>
          <w:rFonts w:ascii="Verdana" w:hAnsi="Verdana" w:cs="Tahoma"/>
        </w:rPr>
        <w:t>Set their fields to some value using the public methods.</w:t>
      </w:r>
    </w:p>
    <w:p w:rsidR="00AD7FB2" w:rsidRDefault="00AD7FB2" w:rsidP="00AD7FB2">
      <w:pPr>
        <w:numPr>
          <w:ilvl w:val="1"/>
          <w:numId w:val="5"/>
        </w:numPr>
        <w:autoSpaceDE w:val="0"/>
        <w:autoSpaceDN w:val="0"/>
        <w:rPr>
          <w:rFonts w:ascii="Verdana" w:hAnsi="Verdana" w:cs="Tahoma"/>
        </w:rPr>
      </w:pPr>
      <w:r>
        <w:rPr>
          <w:rFonts w:ascii="Verdana" w:hAnsi="Verdana" w:cs="Tahoma"/>
        </w:rPr>
        <w:t xml:space="preserve">Call </w:t>
      </w:r>
      <w:r>
        <w:rPr>
          <w:rFonts w:ascii="Courier New" w:hAnsi="Courier New" w:cs="Courier New"/>
        </w:rPr>
        <w:t>addInterest()</w:t>
      </w:r>
      <w:r>
        <w:rPr>
          <w:rFonts w:ascii="Verdana" w:hAnsi="Verdana" w:cs="Tahoma"/>
        </w:rPr>
        <w:t xml:space="preserve"> on </w:t>
      </w:r>
      <w:r>
        <w:rPr>
          <w:rFonts w:ascii="Courier New" w:hAnsi="Courier New" w:cs="Courier New"/>
        </w:rPr>
        <w:t>acc1</w:t>
      </w:r>
      <w:r>
        <w:rPr>
          <w:rFonts w:ascii="Verdana" w:hAnsi="Verdana" w:cs="Tahoma"/>
        </w:rPr>
        <w:t xml:space="preserve"> and </w:t>
      </w:r>
      <w:r>
        <w:rPr>
          <w:rFonts w:ascii="Courier New" w:hAnsi="Courier New" w:cs="Courier New"/>
        </w:rPr>
        <w:t>acc3</w:t>
      </w:r>
    </w:p>
    <w:p w:rsidR="00AD7FB2" w:rsidRDefault="00AD7FB2" w:rsidP="00AD7FB2">
      <w:pPr>
        <w:numPr>
          <w:ilvl w:val="1"/>
          <w:numId w:val="5"/>
        </w:numPr>
        <w:autoSpaceDE w:val="0"/>
        <w:autoSpaceDN w:val="0"/>
        <w:rPr>
          <w:rFonts w:ascii="Verdana" w:hAnsi="Verdana"/>
        </w:rPr>
      </w:pPr>
      <w:r>
        <w:rPr>
          <w:rFonts w:ascii="Verdana" w:hAnsi="Verdana" w:cs="Tahoma"/>
        </w:rPr>
        <w:t xml:space="preserve">Print the information of each </w:t>
      </w:r>
      <w:r>
        <w:rPr>
          <w:rFonts w:ascii="Courier New" w:hAnsi="Courier New" w:cs="Courier New"/>
        </w:rPr>
        <w:t>BankAccount</w:t>
      </w:r>
      <w:r>
        <w:rPr>
          <w:rFonts w:ascii="Verdana" w:hAnsi="Verdana" w:cs="Tahoma"/>
        </w:rPr>
        <w:t xml:space="preserve"> using </w:t>
      </w:r>
      <w:r>
        <w:rPr>
          <w:rFonts w:ascii="Courier New" w:hAnsi="Courier New" w:cs="Courier New"/>
        </w:rPr>
        <w:t>System.out.println()</w:t>
      </w:r>
      <w:r>
        <w:rPr>
          <w:rFonts w:ascii="Courier New" w:hAnsi="Courier New" w:cs="Courier New"/>
        </w:rPr>
        <w:br/>
      </w:r>
    </w:p>
    <w:p w:rsidR="00AD7FB2" w:rsidRDefault="00AD7FB2" w:rsidP="00AD7FB2">
      <w:pPr>
        <w:numPr>
          <w:ilvl w:val="0"/>
          <w:numId w:val="6"/>
        </w:numPr>
        <w:autoSpaceDE w:val="0"/>
        <w:autoSpaceDN w:val="0"/>
        <w:rPr>
          <w:rFonts w:ascii="Verdana" w:hAnsi="Verdana"/>
        </w:rPr>
      </w:pPr>
      <w:r>
        <w:rPr>
          <w:rFonts w:ascii="Verdana" w:hAnsi="Verdana"/>
        </w:rPr>
        <w:t xml:space="preserve">Add constructors to </w:t>
      </w:r>
      <w:r>
        <w:rPr>
          <w:rFonts w:ascii="Courier New" w:hAnsi="Courier New" w:cs="Courier New"/>
        </w:rPr>
        <w:t>Student</w:t>
      </w:r>
      <w:r>
        <w:rPr>
          <w:rFonts w:ascii="Verdana" w:hAnsi="Verdana"/>
        </w:rPr>
        <w:t xml:space="preserve"> and </w:t>
      </w:r>
      <w:r>
        <w:rPr>
          <w:rFonts w:ascii="Courier New" w:hAnsi="Courier New" w:cs="Courier New"/>
        </w:rPr>
        <w:t>BankAccount</w:t>
      </w:r>
      <w:r>
        <w:rPr>
          <w:rFonts w:ascii="Verdana" w:hAnsi="Verdana"/>
        </w:rPr>
        <w:t xml:space="preserve"> and use the constructor to set the field values.</w:t>
      </w:r>
    </w:p>
    <w:p w:rsidR="00AD7FB2" w:rsidRDefault="00AD7FB2" w:rsidP="00AD7FB2"/>
    <w:p w:rsidR="00AD7FB2" w:rsidRDefault="008E4F17" w:rsidP="00AD7FB2">
      <w:pPr>
        <w:rPr>
          <w:rFonts w:ascii="Calibri" w:hAnsi="Calibri"/>
          <w:b/>
          <w:u w:val="single"/>
        </w:rPr>
      </w:pPr>
      <w:r>
        <w:rPr>
          <w:rFonts w:ascii="Calibri" w:hAnsi="Calibri"/>
          <w:b/>
          <w:u w:val="single"/>
        </w:rPr>
        <w:t>Task 12</w:t>
      </w:r>
    </w:p>
    <w:p w:rsidR="00AD7FB2" w:rsidRDefault="00AD7FB2" w:rsidP="00AD7FB2">
      <w:pPr>
        <w:rPr>
          <w:rFonts w:ascii="Calibri" w:hAnsi="Calibri"/>
          <w:b/>
          <w:u w:val="single"/>
        </w:rPr>
      </w:pPr>
    </w:p>
    <w:p w:rsidR="00AD7FB2" w:rsidRDefault="00AD7FB2" w:rsidP="00AD7FB2">
      <w:pPr>
        <w:ind w:firstLine="360"/>
        <w:jc w:val="both"/>
        <w:rPr>
          <w:rFonts w:ascii="Trebuchet MS" w:hAnsi="Trebuchet MS" w:cs="Courier New"/>
        </w:rPr>
      </w:pPr>
      <w:r>
        <w:rPr>
          <w:rFonts w:ascii="Trebuchet MS" w:hAnsi="Trebuchet MS" w:cs="Courier New"/>
        </w:rPr>
        <w:t xml:space="preserve">Create a class </w:t>
      </w:r>
      <w:r>
        <w:rPr>
          <w:rFonts w:ascii="Trebuchet MS" w:hAnsi="Trebuchet MS" w:cs="Courier New"/>
          <w:b/>
          <w:bCs/>
        </w:rPr>
        <w:t xml:space="preserve">SavingsAccount, </w:t>
      </w:r>
      <w:r>
        <w:rPr>
          <w:rFonts w:ascii="Trebuchet MS" w:hAnsi="Trebuchet MS" w:cs="Courier New"/>
        </w:rPr>
        <w:t xml:space="preserve">which will use a </w:t>
      </w:r>
      <w:r>
        <w:rPr>
          <w:rFonts w:ascii="Trebuchet MS" w:hAnsi="Trebuchet MS" w:cs="Courier New"/>
          <w:b/>
          <w:bCs/>
        </w:rPr>
        <w:t>static</w:t>
      </w:r>
      <w:r>
        <w:rPr>
          <w:rFonts w:ascii="Trebuchet MS" w:hAnsi="Trebuchet MS" w:cs="Courier New"/>
        </w:rPr>
        <w:t xml:space="preserve"> class variable to store the </w:t>
      </w:r>
      <w:r>
        <w:rPr>
          <w:rFonts w:ascii="Trebuchet MS" w:hAnsi="Trebuchet MS" w:cs="Courier New"/>
          <w:b/>
          <w:bCs/>
        </w:rPr>
        <w:t>annualInterestRate</w:t>
      </w:r>
      <w:r>
        <w:rPr>
          <w:rFonts w:ascii="Trebuchet MS" w:hAnsi="Trebuchet MS" w:cs="Courier New"/>
        </w:rPr>
        <w:t xml:space="preserve"> for all account holders. </w:t>
      </w:r>
    </w:p>
    <w:p w:rsidR="00AD7FB2" w:rsidRDefault="00AD7FB2" w:rsidP="00AD7FB2">
      <w:pPr>
        <w:numPr>
          <w:ilvl w:val="0"/>
          <w:numId w:val="7"/>
        </w:numPr>
        <w:jc w:val="both"/>
        <w:rPr>
          <w:rFonts w:ascii="Trebuchet MS" w:hAnsi="Trebuchet MS"/>
        </w:rPr>
      </w:pPr>
      <w:r>
        <w:rPr>
          <w:rFonts w:ascii="Trebuchet MS" w:hAnsi="Trebuchet MS" w:cs="Courier New"/>
        </w:rPr>
        <w:t xml:space="preserve">Each object of the class contains a </w:t>
      </w:r>
      <w:r>
        <w:rPr>
          <w:rFonts w:ascii="Trebuchet MS" w:hAnsi="Trebuchet MS" w:cs="Courier New"/>
          <w:b/>
          <w:bCs/>
        </w:rPr>
        <w:t>private</w:t>
      </w:r>
      <w:r>
        <w:rPr>
          <w:rFonts w:ascii="Trebuchet MS" w:hAnsi="Trebuchet MS" w:cs="Courier New"/>
        </w:rPr>
        <w:t xml:space="preserve"> instance variable </w:t>
      </w:r>
      <w:r>
        <w:rPr>
          <w:rFonts w:ascii="Trebuchet MS" w:hAnsi="Trebuchet MS" w:cs="Courier New"/>
          <w:b/>
          <w:bCs/>
        </w:rPr>
        <w:t>savingsBalance</w:t>
      </w:r>
      <w:r>
        <w:rPr>
          <w:rFonts w:ascii="Trebuchet MS" w:hAnsi="Trebuchet MS" w:cs="Courier New"/>
        </w:rPr>
        <w:t xml:space="preserve"> indicating the amount the saver currently has on deposit. </w:t>
      </w:r>
    </w:p>
    <w:p w:rsidR="00AD7FB2" w:rsidRDefault="00AD7FB2" w:rsidP="00AD7FB2">
      <w:pPr>
        <w:numPr>
          <w:ilvl w:val="0"/>
          <w:numId w:val="7"/>
        </w:numPr>
        <w:jc w:val="both"/>
        <w:rPr>
          <w:rFonts w:ascii="Trebuchet MS" w:hAnsi="Trebuchet MS"/>
        </w:rPr>
      </w:pPr>
      <w:r>
        <w:rPr>
          <w:rFonts w:ascii="Trebuchet MS" w:hAnsi="Trebuchet MS" w:cs="Courier New"/>
        </w:rPr>
        <w:t xml:space="preserve">Provide method </w:t>
      </w:r>
      <w:r>
        <w:rPr>
          <w:rFonts w:ascii="Trebuchet MS" w:hAnsi="Trebuchet MS" w:cs="Courier New"/>
          <w:b/>
          <w:bCs/>
        </w:rPr>
        <w:t>calculateMonthlyInterest()</w:t>
      </w:r>
      <w:r>
        <w:rPr>
          <w:rFonts w:ascii="Trebuchet MS" w:hAnsi="Trebuchet MS" w:cs="Courier New"/>
        </w:rPr>
        <w:t xml:space="preserve"> to calculate the monthly interest [by multiplying the </w:t>
      </w:r>
      <w:r>
        <w:rPr>
          <w:rFonts w:ascii="Trebuchet MS" w:hAnsi="Trebuchet MS" w:cs="Courier New"/>
          <w:b/>
          <w:bCs/>
        </w:rPr>
        <w:t>savingsBalance</w:t>
      </w:r>
      <w:r>
        <w:rPr>
          <w:rFonts w:ascii="Trebuchet MS" w:hAnsi="Trebuchet MS" w:cs="Courier New"/>
        </w:rPr>
        <w:t xml:space="preserve"> by </w:t>
      </w:r>
      <w:r>
        <w:rPr>
          <w:rFonts w:ascii="Trebuchet MS" w:hAnsi="Trebuchet MS" w:cs="Courier New"/>
          <w:b/>
          <w:bCs/>
        </w:rPr>
        <w:t>annualInterestRate</w:t>
      </w:r>
      <w:r>
        <w:rPr>
          <w:rFonts w:ascii="Trebuchet MS" w:hAnsi="Trebuchet MS" w:cs="Courier New"/>
        </w:rPr>
        <w:t xml:space="preserve"> divided by 12], this interest should be added to </w:t>
      </w:r>
      <w:r>
        <w:rPr>
          <w:rFonts w:ascii="Trebuchet MS" w:hAnsi="Trebuchet MS" w:cs="Courier New"/>
          <w:b/>
          <w:bCs/>
        </w:rPr>
        <w:t>savingsBalance</w:t>
      </w:r>
      <w:r>
        <w:rPr>
          <w:rFonts w:ascii="Trebuchet MS" w:hAnsi="Trebuchet MS" w:cs="Courier New"/>
        </w:rPr>
        <w:t xml:space="preserve">. </w:t>
      </w:r>
    </w:p>
    <w:p w:rsidR="00AD7FB2" w:rsidRDefault="00AD7FB2" w:rsidP="00AD7FB2">
      <w:pPr>
        <w:numPr>
          <w:ilvl w:val="0"/>
          <w:numId w:val="7"/>
        </w:numPr>
        <w:jc w:val="both"/>
        <w:rPr>
          <w:rFonts w:ascii="Trebuchet MS" w:hAnsi="Trebuchet MS"/>
        </w:rPr>
      </w:pPr>
      <w:r>
        <w:rPr>
          <w:rFonts w:ascii="Trebuchet MS" w:hAnsi="Trebuchet MS" w:cs="Courier New"/>
        </w:rPr>
        <w:t xml:space="preserve">Provide a </w:t>
      </w:r>
      <w:r>
        <w:rPr>
          <w:rFonts w:ascii="Trebuchet MS" w:hAnsi="Trebuchet MS" w:cs="Courier New"/>
          <w:b/>
          <w:bCs/>
        </w:rPr>
        <w:t>static</w:t>
      </w:r>
      <w:r>
        <w:rPr>
          <w:rFonts w:ascii="Trebuchet MS" w:hAnsi="Trebuchet MS" w:cs="Courier New"/>
        </w:rPr>
        <w:t xml:space="preserve"> method </w:t>
      </w:r>
      <w:r>
        <w:rPr>
          <w:rFonts w:ascii="Trebuchet MS" w:hAnsi="Trebuchet MS" w:cs="Courier New"/>
          <w:b/>
          <w:bCs/>
        </w:rPr>
        <w:t>modifyInterestRate()</w:t>
      </w:r>
      <w:r>
        <w:rPr>
          <w:rFonts w:ascii="Trebuchet MS" w:hAnsi="Trebuchet MS" w:cs="Courier New"/>
        </w:rPr>
        <w:t xml:space="preserve"> that sets the </w:t>
      </w:r>
      <w:r>
        <w:rPr>
          <w:rFonts w:ascii="Trebuchet MS" w:hAnsi="Trebuchet MS" w:cs="Courier New"/>
          <w:b/>
          <w:bCs/>
        </w:rPr>
        <w:t>annualInterestRate</w:t>
      </w:r>
      <w:r>
        <w:rPr>
          <w:rFonts w:ascii="Trebuchet MS" w:hAnsi="Trebuchet MS" w:cs="Courier New"/>
        </w:rPr>
        <w:t xml:space="preserve"> to a new value.</w:t>
      </w:r>
    </w:p>
    <w:p w:rsidR="00AD7FB2" w:rsidRDefault="00AD7FB2" w:rsidP="00AD7FB2">
      <w:pPr>
        <w:ind w:firstLine="360"/>
        <w:jc w:val="both"/>
        <w:rPr>
          <w:rFonts w:ascii="Trebuchet MS" w:hAnsi="Trebuchet MS" w:cs="Courier New"/>
        </w:rPr>
      </w:pPr>
    </w:p>
    <w:p w:rsidR="00AD7FB2" w:rsidRDefault="00AD7FB2" w:rsidP="00AD7FB2">
      <w:pPr>
        <w:ind w:firstLine="360"/>
        <w:jc w:val="both"/>
        <w:rPr>
          <w:rFonts w:ascii="Trebuchet MS" w:hAnsi="Trebuchet MS" w:cs="Courier New"/>
        </w:rPr>
      </w:pPr>
      <w:r>
        <w:rPr>
          <w:rFonts w:ascii="Trebuchet MS" w:hAnsi="Trebuchet MS" w:cs="Courier New"/>
        </w:rPr>
        <w:t xml:space="preserve">Write a driver program to test class </w:t>
      </w:r>
      <w:r>
        <w:rPr>
          <w:rFonts w:ascii="Trebuchet MS" w:hAnsi="Trebuchet MS" w:cs="Courier New"/>
          <w:b/>
          <w:bCs/>
        </w:rPr>
        <w:t>SavingsAccount</w:t>
      </w:r>
      <w:r>
        <w:rPr>
          <w:rFonts w:ascii="Trebuchet MS" w:hAnsi="Trebuchet MS" w:cs="Courier New"/>
        </w:rPr>
        <w:t xml:space="preserve">. </w:t>
      </w:r>
    </w:p>
    <w:p w:rsidR="00AD7FB2" w:rsidRDefault="00AD7FB2" w:rsidP="00AD7FB2">
      <w:pPr>
        <w:numPr>
          <w:ilvl w:val="0"/>
          <w:numId w:val="8"/>
        </w:numPr>
        <w:jc w:val="both"/>
        <w:rPr>
          <w:rFonts w:ascii="Trebuchet MS" w:hAnsi="Trebuchet MS"/>
        </w:rPr>
      </w:pPr>
      <w:r>
        <w:rPr>
          <w:rFonts w:ascii="Trebuchet MS" w:hAnsi="Trebuchet MS" w:cs="Courier New"/>
        </w:rPr>
        <w:t xml:space="preserve">Instantiate two </w:t>
      </w:r>
      <w:r>
        <w:rPr>
          <w:rFonts w:ascii="Trebuchet MS" w:hAnsi="Trebuchet MS" w:cs="Courier New"/>
          <w:b/>
          <w:bCs/>
        </w:rPr>
        <w:t>SavingsAccount</w:t>
      </w:r>
      <w:r>
        <w:rPr>
          <w:rFonts w:ascii="Trebuchet MS" w:hAnsi="Trebuchet MS" w:cs="Courier New"/>
        </w:rPr>
        <w:t xml:space="preserve"> objects, </w:t>
      </w:r>
      <w:r>
        <w:rPr>
          <w:rFonts w:ascii="Trebuchet MS" w:hAnsi="Trebuchet MS" w:cs="Courier New"/>
          <w:b/>
          <w:bCs/>
        </w:rPr>
        <w:t>saver1</w:t>
      </w:r>
      <w:r>
        <w:rPr>
          <w:rFonts w:ascii="Trebuchet MS" w:hAnsi="Trebuchet MS" w:cs="Courier New"/>
        </w:rPr>
        <w:t xml:space="preserve"> and </w:t>
      </w:r>
      <w:r>
        <w:rPr>
          <w:rFonts w:ascii="Trebuchet MS" w:hAnsi="Trebuchet MS" w:cs="Courier New"/>
          <w:b/>
          <w:bCs/>
        </w:rPr>
        <w:t>saver2</w:t>
      </w:r>
      <w:r>
        <w:rPr>
          <w:rFonts w:ascii="Trebuchet MS" w:hAnsi="Trebuchet MS" w:cs="Courier New"/>
        </w:rPr>
        <w:t xml:space="preserve">, with balances $20000.00 and $30000.00, respectively using constructor. </w:t>
      </w:r>
    </w:p>
    <w:p w:rsidR="00AD7FB2" w:rsidRDefault="00AD7FB2" w:rsidP="00AD7FB2">
      <w:pPr>
        <w:numPr>
          <w:ilvl w:val="0"/>
          <w:numId w:val="8"/>
        </w:numPr>
        <w:jc w:val="both"/>
        <w:rPr>
          <w:rFonts w:ascii="Trebuchet MS" w:hAnsi="Trebuchet MS"/>
        </w:rPr>
      </w:pPr>
      <w:r>
        <w:rPr>
          <w:rFonts w:ascii="Trebuchet MS" w:hAnsi="Trebuchet MS" w:cs="Courier New"/>
        </w:rPr>
        <w:t xml:space="preserve">Set </w:t>
      </w:r>
      <w:r>
        <w:rPr>
          <w:rFonts w:ascii="Trebuchet MS" w:hAnsi="Trebuchet MS" w:cs="Courier New"/>
          <w:b/>
          <w:bCs/>
        </w:rPr>
        <w:t>annualInterestRate</w:t>
      </w:r>
      <w:r>
        <w:rPr>
          <w:rFonts w:ascii="Trebuchet MS" w:hAnsi="Trebuchet MS" w:cs="Courier New"/>
        </w:rPr>
        <w:t xml:space="preserve"> to 4.2%, then calculate the monthly interest and print the new balances for each of the savers using  </w:t>
      </w:r>
      <w:r>
        <w:rPr>
          <w:rFonts w:ascii="Trebuchet MS" w:hAnsi="Trebuchet MS"/>
          <w:b/>
          <w:bCs/>
        </w:rPr>
        <w:t xml:space="preserve">printSavingsBalance( ) </w:t>
      </w:r>
      <w:r>
        <w:rPr>
          <w:rFonts w:ascii="Trebuchet MS" w:hAnsi="Trebuchet MS"/>
        </w:rPr>
        <w:t>method</w:t>
      </w:r>
      <w:r>
        <w:rPr>
          <w:rFonts w:ascii="Trebuchet MS" w:hAnsi="Trebuchet MS" w:cs="Courier New"/>
        </w:rPr>
        <w:t xml:space="preserve">. </w:t>
      </w:r>
    </w:p>
    <w:p w:rsidR="00AD7FB2" w:rsidRDefault="00AD7FB2" w:rsidP="00AD7FB2">
      <w:pPr>
        <w:pStyle w:val="Heading4"/>
        <w:bidi/>
        <w:jc w:val="right"/>
        <w:rPr>
          <w:rFonts w:ascii="Trebuchet MS" w:hAnsi="Trebuchet MS"/>
        </w:rPr>
      </w:pPr>
      <w:r>
        <w:rPr>
          <w:rFonts w:ascii="Trebuchet MS" w:hAnsi="Trebuchet MS" w:cs="Courier New"/>
        </w:rPr>
        <w:t xml:space="preserve">Then set the </w:t>
      </w:r>
      <w:r>
        <w:rPr>
          <w:rFonts w:ascii="Trebuchet MS" w:hAnsi="Trebuchet MS" w:cs="Courier New"/>
          <w:b/>
          <w:bCs/>
        </w:rPr>
        <w:t>annualInterestRate</w:t>
      </w:r>
      <w:r>
        <w:rPr>
          <w:rFonts w:ascii="Trebuchet MS" w:hAnsi="Trebuchet MS" w:cs="Courier New"/>
        </w:rPr>
        <w:t xml:space="preserve"> to 5.5% and calculate the next month’s interest and print the new balances for each of the savers.</w:t>
      </w:r>
    </w:p>
    <w:p w:rsidR="00AD7FB2" w:rsidRDefault="00AD7FB2" w:rsidP="00AD7FB2">
      <w:pPr>
        <w:rPr>
          <w:rFonts w:ascii="Calibri" w:hAnsi="Calibri"/>
          <w:b/>
        </w:rPr>
      </w:pPr>
    </w:p>
    <w:p w:rsidR="00AD7FB2" w:rsidRDefault="00AD7FB2" w:rsidP="00AD7FB2">
      <w:pPr>
        <w:rPr>
          <w:rFonts w:ascii="Calibri" w:hAnsi="Calibri"/>
          <w:b/>
        </w:rPr>
      </w:pPr>
    </w:p>
    <w:p w:rsidR="00AD7FB2" w:rsidRDefault="008E4F17" w:rsidP="00AD7FB2">
      <w:pPr>
        <w:rPr>
          <w:rFonts w:ascii="Calibri" w:hAnsi="Calibri"/>
          <w:b/>
          <w:u w:val="single"/>
        </w:rPr>
      </w:pPr>
      <w:r>
        <w:rPr>
          <w:rFonts w:ascii="Calibri" w:hAnsi="Calibri"/>
          <w:b/>
          <w:u w:val="single"/>
        </w:rPr>
        <w:t>Task 13</w:t>
      </w:r>
    </w:p>
    <w:p w:rsidR="00AD7FB2" w:rsidRDefault="00AD7FB2" w:rsidP="00AD7FB2">
      <w:pPr>
        <w:rPr>
          <w:rFonts w:ascii="Calibri" w:hAnsi="Calibri"/>
          <w:b/>
        </w:rPr>
      </w:pPr>
    </w:p>
    <w:p w:rsidR="00AD7FB2" w:rsidRDefault="00AD7FB2" w:rsidP="00AD7FB2">
      <w:pPr>
        <w:pStyle w:val="BodyText2"/>
        <w:ind w:firstLine="360"/>
      </w:pPr>
      <w:r>
        <w:t xml:space="preserve">Assume that a bank maintains two kinds of accounts for its customers, one called </w:t>
      </w:r>
      <w:r>
        <w:rPr>
          <w:u w:val="single"/>
        </w:rPr>
        <w:t>savings account</w:t>
      </w:r>
      <w:r>
        <w:t xml:space="preserve"> and the other </w:t>
      </w:r>
      <w:r>
        <w:rPr>
          <w:u w:val="single"/>
        </w:rPr>
        <w:t>current account</w:t>
      </w:r>
      <w:r>
        <w:t>. The savings account provides compound interest (5%) and withdrawal facilities. The current account provides no interest. Current account holders should also maintain a minimum balance and if the balance falls below this level, a service charge in imposed.</w:t>
      </w:r>
    </w:p>
    <w:p w:rsidR="00AD7FB2" w:rsidRDefault="00AD7FB2" w:rsidP="00AD7FB2">
      <w:pPr>
        <w:jc w:val="both"/>
        <w:rPr>
          <w:rFonts w:ascii="Trebuchet MS" w:hAnsi="Trebuchet MS"/>
        </w:rPr>
      </w:pPr>
    </w:p>
    <w:p w:rsidR="00AD7FB2" w:rsidRDefault="00AD7FB2" w:rsidP="00AD7FB2">
      <w:pPr>
        <w:ind w:firstLine="360"/>
        <w:jc w:val="both"/>
        <w:rPr>
          <w:rFonts w:ascii="Trebuchet MS" w:hAnsi="Trebuchet MS"/>
        </w:rPr>
      </w:pPr>
      <w:r>
        <w:rPr>
          <w:rFonts w:ascii="Trebuchet MS" w:hAnsi="Trebuchet MS"/>
        </w:rPr>
        <w:t xml:space="preserve">Create a class </w:t>
      </w:r>
      <w:r>
        <w:rPr>
          <w:rFonts w:ascii="Trebuchet MS" w:hAnsi="Trebuchet MS"/>
          <w:b/>
          <w:bCs/>
        </w:rPr>
        <w:t>Account</w:t>
      </w:r>
      <w:r>
        <w:rPr>
          <w:rFonts w:ascii="Trebuchet MS" w:hAnsi="Trebuchet MS"/>
        </w:rPr>
        <w:t xml:space="preserve"> that stores customer name, account number, type of account and balance. From this </w:t>
      </w:r>
      <w:r>
        <w:rPr>
          <w:rFonts w:ascii="Trebuchet MS" w:hAnsi="Trebuchet MS"/>
          <w:b/>
          <w:bCs/>
        </w:rPr>
        <w:t>Account</w:t>
      </w:r>
      <w:r>
        <w:rPr>
          <w:rFonts w:ascii="Trebuchet MS" w:hAnsi="Trebuchet MS"/>
        </w:rPr>
        <w:t xml:space="preserve"> class derive the classes </w:t>
      </w:r>
      <w:r>
        <w:rPr>
          <w:rFonts w:ascii="Trebuchet MS" w:hAnsi="Trebuchet MS"/>
          <w:b/>
          <w:bCs/>
        </w:rPr>
        <w:t>CurrentAccount</w:t>
      </w:r>
      <w:r>
        <w:rPr>
          <w:rFonts w:ascii="Trebuchet MS" w:hAnsi="Trebuchet MS"/>
        </w:rPr>
        <w:t xml:space="preserve"> and </w:t>
      </w:r>
      <w:r>
        <w:rPr>
          <w:rFonts w:ascii="Trebuchet MS" w:hAnsi="Trebuchet MS"/>
          <w:b/>
          <w:bCs/>
        </w:rPr>
        <w:t>SavingsAccount</w:t>
      </w:r>
      <w:r>
        <w:rPr>
          <w:rFonts w:ascii="Trebuchet MS" w:hAnsi="Trebuchet MS"/>
        </w:rPr>
        <w:t xml:space="preserve"> to make them more specific to their requirements. Include the necessary methods in order to achieve the following tasks:</w:t>
      </w:r>
    </w:p>
    <w:p w:rsidR="00AD7FB2" w:rsidRDefault="00AD7FB2" w:rsidP="00AD7FB2">
      <w:pPr>
        <w:numPr>
          <w:ilvl w:val="0"/>
          <w:numId w:val="9"/>
        </w:numPr>
        <w:jc w:val="both"/>
        <w:rPr>
          <w:rFonts w:ascii="Trebuchet MS" w:hAnsi="Trebuchet MS"/>
        </w:rPr>
      </w:pPr>
      <w:r>
        <w:rPr>
          <w:rFonts w:ascii="Trebuchet MS" w:hAnsi="Trebuchet MS"/>
        </w:rPr>
        <w:t>Initialize all instance variables through constructors. [use super() ]</w:t>
      </w:r>
    </w:p>
    <w:p w:rsidR="00AD7FB2" w:rsidRDefault="00AD7FB2" w:rsidP="00AD7FB2">
      <w:pPr>
        <w:numPr>
          <w:ilvl w:val="0"/>
          <w:numId w:val="9"/>
        </w:numPr>
        <w:jc w:val="both"/>
        <w:rPr>
          <w:rFonts w:ascii="Trebuchet MS" w:hAnsi="Trebuchet MS"/>
        </w:rPr>
      </w:pPr>
      <w:r>
        <w:rPr>
          <w:rFonts w:ascii="Trebuchet MS" w:hAnsi="Trebuchet MS"/>
        </w:rPr>
        <w:t>Accept deposit from a customer &amp; update the balance [</w:t>
      </w:r>
      <w:r>
        <w:rPr>
          <w:rFonts w:ascii="Trebuchet MS" w:hAnsi="Trebuchet MS"/>
          <w:b/>
          <w:bCs/>
        </w:rPr>
        <w:t>depAmount</w:t>
      </w:r>
      <w:r>
        <w:rPr>
          <w:rFonts w:ascii="Trebuchet MS" w:hAnsi="Trebuchet MS"/>
        </w:rPr>
        <w:t xml:space="preserve"> (…) ]</w:t>
      </w:r>
    </w:p>
    <w:p w:rsidR="00AD7FB2" w:rsidRDefault="00AD7FB2" w:rsidP="00AD7FB2">
      <w:pPr>
        <w:numPr>
          <w:ilvl w:val="0"/>
          <w:numId w:val="9"/>
        </w:numPr>
        <w:jc w:val="both"/>
        <w:rPr>
          <w:rFonts w:ascii="Trebuchet MS" w:hAnsi="Trebuchet MS"/>
        </w:rPr>
      </w:pPr>
      <w:r>
        <w:rPr>
          <w:rFonts w:ascii="Trebuchet MS" w:hAnsi="Trebuchet MS"/>
        </w:rPr>
        <w:t>Display the balance [</w:t>
      </w:r>
      <w:r>
        <w:rPr>
          <w:rFonts w:ascii="Trebuchet MS" w:hAnsi="Trebuchet MS"/>
          <w:b/>
          <w:bCs/>
        </w:rPr>
        <w:t>showBalance</w:t>
      </w:r>
      <w:r>
        <w:rPr>
          <w:rFonts w:ascii="Trebuchet MS" w:hAnsi="Trebuchet MS"/>
        </w:rPr>
        <w:t xml:space="preserve"> ( ) ]</w:t>
      </w:r>
    </w:p>
    <w:p w:rsidR="00AD7FB2" w:rsidRDefault="00AD7FB2" w:rsidP="00AD7FB2">
      <w:pPr>
        <w:numPr>
          <w:ilvl w:val="0"/>
          <w:numId w:val="9"/>
        </w:numPr>
        <w:jc w:val="both"/>
        <w:rPr>
          <w:rFonts w:ascii="Trebuchet MS" w:hAnsi="Trebuchet MS"/>
        </w:rPr>
      </w:pPr>
      <w:r>
        <w:rPr>
          <w:rFonts w:ascii="Trebuchet MS" w:hAnsi="Trebuchet MS"/>
        </w:rPr>
        <w:t>Compute and deposit interest [</w:t>
      </w:r>
      <w:r>
        <w:rPr>
          <w:rFonts w:ascii="Trebuchet MS" w:hAnsi="Trebuchet MS"/>
          <w:b/>
          <w:bCs/>
        </w:rPr>
        <w:t>computeInterest</w:t>
      </w:r>
      <w:r>
        <w:rPr>
          <w:rFonts w:ascii="Trebuchet MS" w:hAnsi="Trebuchet MS"/>
        </w:rPr>
        <w:t xml:space="preserve"> ( ) ]</w:t>
      </w:r>
    </w:p>
    <w:p w:rsidR="00AD7FB2" w:rsidRDefault="00AD7FB2" w:rsidP="00AD7FB2">
      <w:pPr>
        <w:numPr>
          <w:ilvl w:val="0"/>
          <w:numId w:val="9"/>
        </w:numPr>
        <w:jc w:val="both"/>
        <w:rPr>
          <w:rFonts w:ascii="Trebuchet MS" w:hAnsi="Trebuchet MS"/>
        </w:rPr>
      </w:pPr>
      <w:r>
        <w:rPr>
          <w:rFonts w:ascii="Trebuchet MS" w:hAnsi="Trebuchet MS"/>
        </w:rPr>
        <w:t>Permit withdrawal and update the balance [</w:t>
      </w:r>
      <w:r>
        <w:rPr>
          <w:rFonts w:ascii="Trebuchet MS" w:hAnsi="Trebuchet MS"/>
          <w:b/>
          <w:bCs/>
        </w:rPr>
        <w:t>withdraw</w:t>
      </w:r>
      <w:r>
        <w:rPr>
          <w:rFonts w:ascii="Trebuchet MS" w:hAnsi="Trebuchet MS"/>
        </w:rPr>
        <w:t xml:space="preserve"> (…) ]</w:t>
      </w:r>
    </w:p>
    <w:p w:rsidR="00AD7FB2" w:rsidRDefault="00AD7FB2" w:rsidP="00AD7FB2">
      <w:pPr>
        <w:numPr>
          <w:ilvl w:val="0"/>
          <w:numId w:val="9"/>
        </w:numPr>
        <w:jc w:val="both"/>
        <w:rPr>
          <w:rFonts w:ascii="Trebuchet MS" w:hAnsi="Trebuchet MS"/>
        </w:rPr>
      </w:pPr>
      <w:r>
        <w:rPr>
          <w:rFonts w:ascii="Trebuchet MS" w:hAnsi="Trebuchet MS"/>
        </w:rPr>
        <w:t>Check for the minimum balance (assume $500), impose penalty (print a message, if necessary) and restrict the withdrawal of balance.</w:t>
      </w:r>
    </w:p>
    <w:p w:rsidR="00AD7FB2" w:rsidRDefault="00AD7FB2" w:rsidP="00AD7FB2">
      <w:pPr>
        <w:ind w:left="360"/>
        <w:jc w:val="both"/>
        <w:rPr>
          <w:rFonts w:ascii="Trebuchet MS" w:hAnsi="Trebuchet MS"/>
        </w:rPr>
      </w:pPr>
      <w:r>
        <w:rPr>
          <w:rFonts w:ascii="Trebuchet MS" w:hAnsi="Trebuchet MS"/>
        </w:rPr>
        <w:t>[Use only methods to initialize the class members and other tasks.]</w:t>
      </w:r>
    </w:p>
    <w:p w:rsidR="00AD7FB2" w:rsidRDefault="00AD7FB2" w:rsidP="00AD7FB2">
      <w:pPr>
        <w:rPr>
          <w:rFonts w:ascii="Courier New" w:hAnsi="Courier New"/>
        </w:rPr>
      </w:pPr>
    </w:p>
    <w:p w:rsidR="00AD7FB2" w:rsidRDefault="00AD7FB2" w:rsidP="00AD7FB2">
      <w:pPr>
        <w:rPr>
          <w:rFonts w:ascii="Calibri" w:hAnsi="Calibri"/>
          <w:b/>
        </w:rPr>
      </w:pPr>
      <w:r>
        <w:rPr>
          <w:rFonts w:ascii="Calibri" w:hAnsi="Calibri"/>
          <w:b/>
        </w:rPr>
        <w:t>Take Help from:</w:t>
      </w:r>
    </w:p>
    <w:p w:rsidR="00AD7FB2" w:rsidRDefault="001D43B6" w:rsidP="00AD7FB2">
      <w:pPr>
        <w:numPr>
          <w:ilvl w:val="0"/>
          <w:numId w:val="10"/>
        </w:numPr>
        <w:rPr>
          <w:rFonts w:ascii="Calibri" w:hAnsi="Calibri"/>
          <w:b/>
        </w:rPr>
      </w:pPr>
      <w:hyperlink r:id="rId8" w:history="1">
        <w:r w:rsidR="00AD7FB2">
          <w:rPr>
            <w:rStyle w:val="Hyperlink"/>
            <w:rFonts w:ascii="Calibri" w:hAnsi="Calibri"/>
            <w:b/>
          </w:rPr>
          <w:t>http://www.javaworld.com/cgi-bin/mailto/x_java.cgi?pagetosend=/export/home/httpd/javaworld/jw-10-2000/jw-1013-constructors.html&amp;pagename=/jw-10-2000/jw-1013-constructors.html&amp;pageurl=http://</w:t>
        </w:r>
      </w:hyperlink>
      <w:r w:rsidR="00AD7FB2">
        <w:rPr>
          <w:rFonts w:ascii="Calibri" w:hAnsi="Calibri"/>
          <w:b/>
        </w:rPr>
        <w:t xml:space="preserve">  www.javaworld.com/jw-10-2000/jw-1013-constructors.html&amp;site=jw_core</w:t>
      </w:r>
    </w:p>
    <w:p w:rsidR="00657FC6" w:rsidRDefault="00657FC6" w:rsidP="008F6014">
      <w:pPr>
        <w:rPr>
          <w:sz w:val="28"/>
          <w:szCs w:val="28"/>
        </w:rPr>
      </w:pPr>
    </w:p>
    <w:p w:rsidR="00657FC6" w:rsidRPr="00E91C95" w:rsidRDefault="00657FC6" w:rsidP="00657FC6">
      <w:pPr>
        <w:rPr>
          <w:rFonts w:ascii="Calibri" w:hAnsi="Calibri"/>
          <w:b/>
          <w:u w:val="single"/>
        </w:rPr>
      </w:pPr>
      <w:r w:rsidRPr="00E91C95">
        <w:rPr>
          <w:rFonts w:ascii="Calibri" w:hAnsi="Calibri"/>
          <w:b/>
          <w:u w:val="single"/>
        </w:rPr>
        <w:t xml:space="preserve">Task </w:t>
      </w:r>
      <w:r>
        <w:rPr>
          <w:rFonts w:ascii="Calibri" w:hAnsi="Calibri"/>
          <w:b/>
          <w:u w:val="single"/>
        </w:rPr>
        <w:t>14</w:t>
      </w:r>
    </w:p>
    <w:p w:rsidR="00657FC6" w:rsidRDefault="00657FC6" w:rsidP="00657FC6">
      <w:pPr>
        <w:pStyle w:val="BodyTextIndent"/>
        <w:ind w:left="0" w:firstLine="360"/>
      </w:pPr>
      <w:r>
        <w:t>Write a java program, which calculates “the area of a circle” and “the volume of a sphere” by overriding the space() method in the subclass. [Extend the following super class ‘Point’ with necessary overriding of specific method. DO NOT CHANGE THE POINT CLASS].</w:t>
      </w:r>
    </w:p>
    <w:p w:rsidR="00657FC6" w:rsidRDefault="00657FC6" w:rsidP="00657FC6">
      <w:pPr>
        <w:spacing w:line="260" w:lineRule="atLeast"/>
        <w:ind w:left="720" w:hanging="360"/>
        <w:jc w:val="both"/>
        <w:rPr>
          <w:rFonts w:ascii="Tahoma" w:hAnsi="Tahoma" w:cs="Tahoma"/>
          <w:sz w:val="20"/>
        </w:rPr>
      </w:pPr>
      <w:r>
        <w:rPr>
          <w:rFonts w:ascii="Tahoma" w:hAnsi="Tahoma" w:cs="Tahoma"/>
          <w:sz w:val="22"/>
        </w:rPr>
        <w:tab/>
      </w:r>
      <w:r>
        <w:rPr>
          <w:rFonts w:ascii="Tahoma" w:hAnsi="Tahoma" w:cs="Tahoma"/>
          <w:sz w:val="22"/>
        </w:rPr>
        <w:tab/>
      </w:r>
      <w:r>
        <w:rPr>
          <w:rFonts w:ascii="Tahoma" w:hAnsi="Tahoma" w:cs="Tahoma"/>
          <w:sz w:val="20"/>
        </w:rPr>
        <w:t>class Point {</w:t>
      </w:r>
    </w:p>
    <w:p w:rsidR="00657FC6" w:rsidRDefault="00657FC6" w:rsidP="00657FC6">
      <w:pPr>
        <w:spacing w:line="260" w:lineRule="atLeast"/>
        <w:ind w:left="720" w:hanging="360"/>
        <w:jc w:val="both"/>
        <w:rPr>
          <w:rFonts w:ascii="Tahoma" w:hAnsi="Tahoma" w:cs="Tahoma"/>
          <w:sz w:val="20"/>
        </w:rPr>
      </w:pPr>
      <w:r>
        <w:rPr>
          <w:rFonts w:ascii="Tahoma" w:hAnsi="Tahoma" w:cs="Tahoma"/>
          <w:sz w:val="20"/>
        </w:rPr>
        <w:tab/>
      </w:r>
      <w:r>
        <w:rPr>
          <w:rFonts w:ascii="Tahoma" w:hAnsi="Tahoma" w:cs="Tahoma"/>
          <w:sz w:val="20"/>
        </w:rPr>
        <w:tab/>
      </w:r>
      <w:r>
        <w:rPr>
          <w:rFonts w:ascii="Tahoma" w:hAnsi="Tahoma" w:cs="Tahoma"/>
          <w:sz w:val="20"/>
        </w:rPr>
        <w:tab/>
        <w:t>private double radius;</w:t>
      </w:r>
    </w:p>
    <w:p w:rsidR="00657FC6" w:rsidRPr="007E2457" w:rsidRDefault="00657FC6" w:rsidP="00657FC6">
      <w:pPr>
        <w:spacing w:line="260" w:lineRule="atLeast"/>
        <w:ind w:left="720" w:hanging="360"/>
        <w:jc w:val="both"/>
        <w:rPr>
          <w:rFonts w:ascii="Tahoma" w:hAnsi="Tahoma" w:cs="Tahoma"/>
          <w:sz w:val="20"/>
          <w:lang w:val="fr-FR"/>
        </w:rPr>
      </w:pPr>
      <w:r>
        <w:rPr>
          <w:rFonts w:ascii="Tahoma" w:hAnsi="Tahoma" w:cs="Tahoma"/>
          <w:sz w:val="20"/>
        </w:rPr>
        <w:tab/>
      </w:r>
      <w:r>
        <w:rPr>
          <w:rFonts w:ascii="Tahoma" w:hAnsi="Tahoma" w:cs="Tahoma"/>
          <w:sz w:val="20"/>
        </w:rPr>
        <w:tab/>
      </w:r>
      <w:r>
        <w:rPr>
          <w:rFonts w:ascii="Tahoma" w:hAnsi="Tahoma" w:cs="Tahoma"/>
          <w:sz w:val="20"/>
        </w:rPr>
        <w:tab/>
      </w:r>
      <w:r w:rsidRPr="007E2457">
        <w:rPr>
          <w:rFonts w:ascii="Tahoma" w:hAnsi="Tahoma" w:cs="Tahoma"/>
          <w:sz w:val="20"/>
          <w:lang w:val="fr-FR"/>
        </w:rPr>
        <w:t>Point ( double r) {</w:t>
      </w:r>
    </w:p>
    <w:p w:rsidR="00657FC6" w:rsidRPr="007E2457" w:rsidRDefault="00657FC6" w:rsidP="00657FC6">
      <w:pPr>
        <w:spacing w:line="260" w:lineRule="atLeast"/>
        <w:ind w:left="720" w:hanging="360"/>
        <w:jc w:val="both"/>
        <w:rPr>
          <w:rFonts w:ascii="Tahoma" w:hAnsi="Tahoma" w:cs="Tahoma"/>
          <w:sz w:val="20"/>
          <w:lang w:val="fr-FR"/>
        </w:rPr>
      </w:pPr>
      <w:r w:rsidRPr="007E2457">
        <w:rPr>
          <w:rFonts w:ascii="Tahoma" w:hAnsi="Tahoma" w:cs="Tahoma"/>
          <w:sz w:val="20"/>
          <w:lang w:val="fr-FR"/>
        </w:rPr>
        <w:tab/>
      </w:r>
      <w:r w:rsidRPr="007E2457">
        <w:rPr>
          <w:rFonts w:ascii="Tahoma" w:hAnsi="Tahoma" w:cs="Tahoma"/>
          <w:sz w:val="20"/>
          <w:lang w:val="fr-FR"/>
        </w:rPr>
        <w:tab/>
      </w:r>
      <w:r w:rsidRPr="007E2457">
        <w:rPr>
          <w:rFonts w:ascii="Tahoma" w:hAnsi="Tahoma" w:cs="Tahoma"/>
          <w:sz w:val="20"/>
          <w:lang w:val="fr-FR"/>
        </w:rPr>
        <w:tab/>
      </w:r>
      <w:r w:rsidRPr="007E2457">
        <w:rPr>
          <w:rFonts w:ascii="Tahoma" w:hAnsi="Tahoma" w:cs="Tahoma"/>
          <w:sz w:val="20"/>
          <w:lang w:val="fr-FR"/>
        </w:rPr>
        <w:tab/>
        <w:t>radius = r;</w:t>
      </w:r>
    </w:p>
    <w:p w:rsidR="00657FC6" w:rsidRDefault="00657FC6" w:rsidP="00657FC6">
      <w:pPr>
        <w:spacing w:line="260" w:lineRule="atLeast"/>
        <w:ind w:left="720" w:hanging="360"/>
        <w:jc w:val="both"/>
        <w:rPr>
          <w:rFonts w:ascii="Tahoma" w:hAnsi="Tahoma" w:cs="Tahoma"/>
          <w:sz w:val="20"/>
        </w:rPr>
      </w:pPr>
      <w:r w:rsidRPr="007E2457">
        <w:rPr>
          <w:rFonts w:ascii="Tahoma" w:hAnsi="Tahoma" w:cs="Tahoma"/>
          <w:sz w:val="20"/>
          <w:lang w:val="fr-FR"/>
        </w:rPr>
        <w:tab/>
      </w:r>
      <w:r w:rsidRPr="007E2457">
        <w:rPr>
          <w:rFonts w:ascii="Tahoma" w:hAnsi="Tahoma" w:cs="Tahoma"/>
          <w:sz w:val="20"/>
          <w:lang w:val="fr-FR"/>
        </w:rPr>
        <w:tab/>
      </w:r>
      <w:r w:rsidRPr="007E2457">
        <w:rPr>
          <w:rFonts w:ascii="Tahoma" w:hAnsi="Tahoma" w:cs="Tahoma"/>
          <w:sz w:val="20"/>
          <w:lang w:val="fr-FR"/>
        </w:rPr>
        <w:tab/>
      </w:r>
      <w:r>
        <w:rPr>
          <w:rFonts w:ascii="Tahoma" w:hAnsi="Tahoma" w:cs="Tahoma"/>
          <w:sz w:val="20"/>
        </w:rPr>
        <w:t>}</w:t>
      </w:r>
    </w:p>
    <w:p w:rsidR="00657FC6" w:rsidRDefault="00657FC6" w:rsidP="00657FC6">
      <w:pPr>
        <w:spacing w:line="260" w:lineRule="atLeast"/>
        <w:ind w:left="720" w:hanging="360"/>
        <w:jc w:val="both"/>
        <w:rPr>
          <w:rFonts w:ascii="Tahoma" w:hAnsi="Tahoma" w:cs="Tahoma"/>
          <w:sz w:val="20"/>
        </w:rPr>
      </w:pPr>
      <w:r>
        <w:rPr>
          <w:rFonts w:ascii="Tahoma" w:hAnsi="Tahoma" w:cs="Tahoma"/>
          <w:sz w:val="20"/>
        </w:rPr>
        <w:tab/>
      </w:r>
      <w:r>
        <w:rPr>
          <w:rFonts w:ascii="Tahoma" w:hAnsi="Tahoma" w:cs="Tahoma"/>
          <w:sz w:val="20"/>
        </w:rPr>
        <w:tab/>
      </w:r>
      <w:r>
        <w:rPr>
          <w:rFonts w:ascii="Tahoma" w:hAnsi="Tahoma" w:cs="Tahoma"/>
          <w:sz w:val="20"/>
        </w:rPr>
        <w:tab/>
        <w:t>double space ( ) {</w:t>
      </w:r>
    </w:p>
    <w:p w:rsidR="00657FC6" w:rsidRDefault="00657FC6" w:rsidP="00657FC6">
      <w:pPr>
        <w:spacing w:line="260" w:lineRule="atLeast"/>
        <w:ind w:left="720" w:hanging="360"/>
        <w:jc w:val="both"/>
        <w:rPr>
          <w:rFonts w:ascii="Tahoma" w:hAnsi="Tahoma" w:cs="Tahoma"/>
          <w:sz w:val="20"/>
        </w:rPr>
      </w:pPr>
      <w:r>
        <w:rPr>
          <w:rFonts w:ascii="Tahoma" w:hAnsi="Tahoma" w:cs="Tahoma"/>
          <w:sz w:val="20"/>
        </w:rPr>
        <w:tab/>
      </w:r>
      <w:r>
        <w:rPr>
          <w:rFonts w:ascii="Tahoma" w:hAnsi="Tahoma" w:cs="Tahoma"/>
          <w:sz w:val="20"/>
        </w:rPr>
        <w:tab/>
      </w:r>
      <w:r>
        <w:rPr>
          <w:rFonts w:ascii="Tahoma" w:hAnsi="Tahoma" w:cs="Tahoma"/>
          <w:sz w:val="20"/>
        </w:rPr>
        <w:tab/>
      </w:r>
      <w:r>
        <w:rPr>
          <w:rFonts w:ascii="Tahoma" w:hAnsi="Tahoma" w:cs="Tahoma"/>
          <w:sz w:val="20"/>
        </w:rPr>
        <w:tab/>
        <w:t>System.out.println(“Space for a Point can’t be defined”);</w:t>
      </w:r>
    </w:p>
    <w:p w:rsidR="00657FC6" w:rsidRDefault="00657FC6" w:rsidP="00657FC6">
      <w:pPr>
        <w:spacing w:line="260" w:lineRule="atLeast"/>
        <w:ind w:left="720" w:hanging="360"/>
        <w:jc w:val="both"/>
        <w:rPr>
          <w:rFonts w:ascii="Tahoma" w:hAnsi="Tahoma" w:cs="Tahoma"/>
          <w:sz w:val="20"/>
        </w:rPr>
      </w:pPr>
      <w:r>
        <w:rPr>
          <w:rFonts w:ascii="Tahoma" w:hAnsi="Tahoma" w:cs="Tahoma"/>
          <w:sz w:val="20"/>
        </w:rPr>
        <w:tab/>
      </w:r>
      <w:r>
        <w:rPr>
          <w:rFonts w:ascii="Tahoma" w:hAnsi="Tahoma" w:cs="Tahoma"/>
          <w:sz w:val="20"/>
        </w:rPr>
        <w:tab/>
      </w:r>
      <w:r>
        <w:rPr>
          <w:rFonts w:ascii="Tahoma" w:hAnsi="Tahoma" w:cs="Tahoma"/>
          <w:sz w:val="20"/>
        </w:rPr>
        <w:tab/>
      </w:r>
      <w:r>
        <w:rPr>
          <w:rFonts w:ascii="Tahoma" w:hAnsi="Tahoma" w:cs="Tahoma"/>
          <w:sz w:val="20"/>
        </w:rPr>
        <w:tab/>
        <w:t>return 0;</w:t>
      </w:r>
    </w:p>
    <w:p w:rsidR="00657FC6" w:rsidRDefault="00657FC6" w:rsidP="00657FC6">
      <w:pPr>
        <w:spacing w:line="260" w:lineRule="atLeast"/>
        <w:ind w:left="720" w:hanging="360"/>
        <w:jc w:val="both"/>
        <w:rPr>
          <w:rFonts w:ascii="Tahoma" w:hAnsi="Tahoma" w:cs="Tahoma"/>
          <w:sz w:val="20"/>
        </w:rPr>
      </w:pPr>
      <w:r>
        <w:rPr>
          <w:rFonts w:ascii="Tahoma" w:hAnsi="Tahoma" w:cs="Tahoma"/>
          <w:sz w:val="20"/>
        </w:rPr>
        <w:tab/>
      </w:r>
      <w:r>
        <w:rPr>
          <w:rFonts w:ascii="Tahoma" w:hAnsi="Tahoma" w:cs="Tahoma"/>
          <w:sz w:val="20"/>
        </w:rPr>
        <w:tab/>
      </w:r>
      <w:r>
        <w:rPr>
          <w:rFonts w:ascii="Tahoma" w:hAnsi="Tahoma" w:cs="Tahoma"/>
          <w:sz w:val="20"/>
        </w:rPr>
        <w:tab/>
        <w:t>}</w:t>
      </w:r>
    </w:p>
    <w:p w:rsidR="00657FC6" w:rsidRDefault="00657FC6" w:rsidP="00657FC6">
      <w:pPr>
        <w:spacing w:line="260" w:lineRule="atLeast"/>
        <w:ind w:left="720" w:hanging="360"/>
        <w:jc w:val="both"/>
        <w:rPr>
          <w:rFonts w:ascii="Tahoma" w:hAnsi="Tahoma" w:cs="Tahoma"/>
          <w:sz w:val="20"/>
        </w:rPr>
      </w:pPr>
      <w:r>
        <w:rPr>
          <w:rFonts w:ascii="Tahoma" w:hAnsi="Tahoma" w:cs="Tahoma"/>
          <w:sz w:val="20"/>
        </w:rPr>
        <w:tab/>
      </w:r>
      <w:r>
        <w:rPr>
          <w:rFonts w:ascii="Tahoma" w:hAnsi="Tahoma" w:cs="Tahoma"/>
          <w:sz w:val="20"/>
        </w:rPr>
        <w:tab/>
      </w:r>
      <w:r>
        <w:rPr>
          <w:rFonts w:ascii="Tahoma" w:hAnsi="Tahoma" w:cs="Tahoma"/>
          <w:sz w:val="20"/>
        </w:rPr>
        <w:tab/>
        <w:t>protected double getRadius(){</w:t>
      </w:r>
    </w:p>
    <w:p w:rsidR="00657FC6" w:rsidRDefault="00657FC6" w:rsidP="00657FC6">
      <w:pPr>
        <w:spacing w:line="260" w:lineRule="atLeast"/>
        <w:ind w:left="720" w:hanging="360"/>
        <w:jc w:val="both"/>
        <w:rPr>
          <w:rFonts w:ascii="Tahoma" w:hAnsi="Tahoma" w:cs="Tahoma"/>
          <w:sz w:val="20"/>
        </w:rPr>
      </w:pPr>
      <w:r>
        <w:rPr>
          <w:rFonts w:ascii="Tahoma" w:hAnsi="Tahoma" w:cs="Tahoma"/>
          <w:sz w:val="20"/>
        </w:rPr>
        <w:tab/>
      </w:r>
      <w:r>
        <w:rPr>
          <w:rFonts w:ascii="Tahoma" w:hAnsi="Tahoma" w:cs="Tahoma"/>
          <w:sz w:val="20"/>
        </w:rPr>
        <w:tab/>
      </w:r>
      <w:r>
        <w:rPr>
          <w:rFonts w:ascii="Tahoma" w:hAnsi="Tahoma" w:cs="Tahoma"/>
          <w:sz w:val="20"/>
        </w:rPr>
        <w:tab/>
      </w:r>
      <w:r>
        <w:rPr>
          <w:rFonts w:ascii="Tahoma" w:hAnsi="Tahoma" w:cs="Tahoma"/>
          <w:sz w:val="20"/>
        </w:rPr>
        <w:tab/>
        <w:t>return radius;</w:t>
      </w:r>
    </w:p>
    <w:p w:rsidR="00657FC6" w:rsidRDefault="00657FC6" w:rsidP="00657FC6">
      <w:pPr>
        <w:spacing w:line="260" w:lineRule="atLeast"/>
        <w:ind w:left="1440" w:firstLine="720"/>
        <w:jc w:val="both"/>
        <w:rPr>
          <w:rFonts w:ascii="Tahoma" w:hAnsi="Tahoma" w:cs="Tahoma"/>
          <w:sz w:val="20"/>
        </w:rPr>
      </w:pPr>
      <w:r>
        <w:rPr>
          <w:rFonts w:ascii="Tahoma" w:hAnsi="Tahoma" w:cs="Tahoma"/>
          <w:sz w:val="20"/>
        </w:rPr>
        <w:t>}</w:t>
      </w:r>
    </w:p>
    <w:p w:rsidR="00657FC6" w:rsidRDefault="00657FC6" w:rsidP="00657FC6">
      <w:pPr>
        <w:spacing w:line="260" w:lineRule="atLeast"/>
        <w:ind w:left="720" w:hanging="360"/>
        <w:jc w:val="both"/>
        <w:rPr>
          <w:rFonts w:ascii="Tahoma" w:hAnsi="Tahoma" w:cs="Tahoma"/>
          <w:sz w:val="20"/>
        </w:rPr>
      </w:pPr>
      <w:r>
        <w:rPr>
          <w:rFonts w:ascii="Tahoma" w:hAnsi="Tahoma" w:cs="Tahoma"/>
          <w:sz w:val="20"/>
        </w:rPr>
        <w:tab/>
      </w:r>
      <w:r>
        <w:rPr>
          <w:rFonts w:ascii="Tahoma" w:hAnsi="Tahoma" w:cs="Tahoma"/>
          <w:sz w:val="20"/>
        </w:rPr>
        <w:tab/>
        <w:t>}</w:t>
      </w:r>
    </w:p>
    <w:p w:rsidR="00657FC6" w:rsidRDefault="00657FC6" w:rsidP="00657FC6">
      <w:pPr>
        <w:spacing w:line="260" w:lineRule="atLeast"/>
        <w:ind w:left="720" w:hanging="360"/>
        <w:jc w:val="both"/>
        <w:rPr>
          <w:rFonts w:ascii="Tahoma" w:hAnsi="Tahoma" w:cs="Tahoma"/>
          <w:i/>
          <w:iCs/>
          <w:sz w:val="20"/>
        </w:rPr>
      </w:pPr>
      <w:r>
        <w:rPr>
          <w:rFonts w:ascii="Tahoma" w:hAnsi="Tahoma" w:cs="Tahoma"/>
          <w:sz w:val="20"/>
        </w:rPr>
        <w:tab/>
      </w:r>
      <w:r>
        <w:rPr>
          <w:rFonts w:ascii="Tahoma" w:hAnsi="Tahoma" w:cs="Tahoma"/>
          <w:sz w:val="20"/>
        </w:rPr>
        <w:tab/>
        <w:t xml:space="preserve">// </w:t>
      </w:r>
      <w:r>
        <w:rPr>
          <w:rFonts w:ascii="Tahoma" w:hAnsi="Tahoma" w:cs="Tahoma"/>
          <w:i/>
          <w:iCs/>
          <w:sz w:val="20"/>
        </w:rPr>
        <w:t>create new sub class</w:t>
      </w:r>
    </w:p>
    <w:p w:rsidR="00657FC6" w:rsidRDefault="00657FC6" w:rsidP="00657FC6">
      <w:pPr>
        <w:jc w:val="both"/>
        <w:rPr>
          <w:rFonts w:ascii="Trebuchet MS" w:hAnsi="Trebuchet MS"/>
        </w:rPr>
      </w:pPr>
    </w:p>
    <w:p w:rsidR="00657FC6" w:rsidRDefault="00657FC6" w:rsidP="00657FC6">
      <w:pPr>
        <w:pStyle w:val="text"/>
        <w:spacing w:before="0" w:beforeAutospacing="0" w:after="0" w:afterAutospacing="0"/>
        <w:rPr>
          <w:rFonts w:ascii="Trebuchet MS" w:hAnsi="Trebuchet MS"/>
        </w:rPr>
      </w:pPr>
      <w:r>
        <w:rPr>
          <w:rFonts w:ascii="Trebuchet MS" w:hAnsi="Trebuchet MS"/>
        </w:rPr>
        <w:t>Implement the above program to include constructors for all the subclasses &amp; use ‘super( )’ to call super-class constructors, if necessary.</w:t>
      </w:r>
    </w:p>
    <w:p w:rsidR="00657FC6" w:rsidRDefault="00657FC6" w:rsidP="00657FC6">
      <w:pPr>
        <w:pStyle w:val="text"/>
        <w:spacing w:before="0" w:beforeAutospacing="0" w:after="0" w:afterAutospacing="0"/>
        <w:rPr>
          <w:rFonts w:ascii="Trebuchet MS" w:hAnsi="Trebuchet MS"/>
        </w:rPr>
      </w:pPr>
    </w:p>
    <w:p w:rsidR="00657FC6" w:rsidRPr="009013E7" w:rsidRDefault="00657FC6" w:rsidP="00657FC6">
      <w:pPr>
        <w:pStyle w:val="text"/>
        <w:spacing w:before="0" w:beforeAutospacing="0" w:after="0" w:afterAutospacing="0"/>
        <w:rPr>
          <w:rFonts w:ascii="Trebuchet MS" w:hAnsi="Trebuchet MS"/>
          <w:b/>
          <w:u w:val="single"/>
        </w:rPr>
      </w:pPr>
      <w:r w:rsidRPr="009013E7">
        <w:rPr>
          <w:rFonts w:ascii="Trebuchet MS" w:hAnsi="Trebuchet MS"/>
          <w:b/>
          <w:u w:val="single"/>
        </w:rPr>
        <w:t xml:space="preserve">Sample </w:t>
      </w:r>
      <w:r w:rsidRPr="009013E7">
        <w:rPr>
          <w:rFonts w:ascii="Trebuchet MS" w:hAnsi="Trebuchet MS"/>
          <w:b/>
          <w:color w:val="FF0000"/>
          <w:u w:val="single"/>
        </w:rPr>
        <w:t>Input</w:t>
      </w:r>
      <w:r w:rsidRPr="009013E7">
        <w:rPr>
          <w:rFonts w:ascii="Trebuchet MS" w:hAnsi="Trebuchet MS"/>
          <w:b/>
          <w:u w:val="single"/>
        </w:rPr>
        <w:t>/</w:t>
      </w:r>
      <w:r w:rsidRPr="009013E7">
        <w:rPr>
          <w:rFonts w:ascii="Trebuchet MS" w:hAnsi="Trebuchet MS"/>
          <w:b/>
          <w:color w:val="00B050"/>
          <w:u w:val="single"/>
        </w:rPr>
        <w:t>Output</w:t>
      </w:r>
    </w:p>
    <w:p w:rsidR="00657FC6" w:rsidRPr="009013E7" w:rsidRDefault="00657FC6" w:rsidP="00657FC6">
      <w:pPr>
        <w:pStyle w:val="text"/>
        <w:spacing w:before="0" w:beforeAutospacing="0" w:after="0" w:afterAutospacing="0"/>
        <w:rPr>
          <w:rFonts w:ascii="Trebuchet MS" w:hAnsi="Trebuchet MS"/>
          <w:color w:val="00B050"/>
        </w:rPr>
      </w:pPr>
      <w:r w:rsidRPr="009013E7">
        <w:rPr>
          <w:rFonts w:ascii="Trebuchet MS" w:hAnsi="Trebuchet MS"/>
          <w:color w:val="00B050"/>
        </w:rPr>
        <w:t xml:space="preserve">Enter radius of Circle: </w:t>
      </w:r>
      <w:r w:rsidRPr="009013E7">
        <w:rPr>
          <w:rFonts w:ascii="Trebuchet MS" w:hAnsi="Trebuchet MS"/>
          <w:b/>
          <w:color w:val="FF0000"/>
        </w:rPr>
        <w:t>5</w:t>
      </w:r>
    </w:p>
    <w:p w:rsidR="00657FC6" w:rsidRDefault="00657FC6" w:rsidP="00657FC6">
      <w:pPr>
        <w:pStyle w:val="text"/>
        <w:spacing w:before="0" w:beforeAutospacing="0" w:after="0" w:afterAutospacing="0"/>
        <w:rPr>
          <w:rFonts w:ascii="Trebuchet MS" w:hAnsi="Trebuchet MS"/>
          <w:color w:val="00B050"/>
        </w:rPr>
      </w:pPr>
      <w:r>
        <w:rPr>
          <w:rFonts w:ascii="Trebuchet MS" w:hAnsi="Trebuchet MS"/>
          <w:color w:val="00B050"/>
        </w:rPr>
        <w:t xml:space="preserve">Creating a </w:t>
      </w:r>
      <w:r w:rsidRPr="009013E7">
        <w:rPr>
          <w:rFonts w:ascii="Trebuchet MS" w:hAnsi="Trebuchet MS"/>
          <w:color w:val="00B050"/>
        </w:rPr>
        <w:t>Circle</w:t>
      </w:r>
      <w:r>
        <w:rPr>
          <w:rFonts w:ascii="Trebuchet MS" w:hAnsi="Trebuchet MS"/>
          <w:color w:val="00B050"/>
        </w:rPr>
        <w:t xml:space="preserve"> … done!</w:t>
      </w:r>
    </w:p>
    <w:p w:rsidR="00657FC6" w:rsidRPr="009013E7" w:rsidRDefault="00657FC6" w:rsidP="00657FC6">
      <w:pPr>
        <w:pStyle w:val="text"/>
        <w:spacing w:before="0" w:beforeAutospacing="0" w:after="0" w:afterAutospacing="0"/>
        <w:rPr>
          <w:rFonts w:ascii="Trebuchet MS" w:hAnsi="Trebuchet MS"/>
          <w:color w:val="00B050"/>
        </w:rPr>
      </w:pPr>
      <w:r w:rsidRPr="009013E7">
        <w:rPr>
          <w:rFonts w:ascii="Trebuchet MS" w:hAnsi="Trebuchet MS"/>
          <w:color w:val="00B050"/>
        </w:rPr>
        <w:t>The area of the Circle is 78.539816339744830961566084581988</w:t>
      </w:r>
    </w:p>
    <w:p w:rsidR="00657FC6" w:rsidRPr="009013E7" w:rsidRDefault="00657FC6" w:rsidP="00657FC6">
      <w:pPr>
        <w:pStyle w:val="text"/>
        <w:spacing w:before="0" w:beforeAutospacing="0" w:after="0" w:afterAutospacing="0"/>
        <w:rPr>
          <w:rFonts w:ascii="Trebuchet MS" w:hAnsi="Trebuchet MS"/>
          <w:color w:val="00B050"/>
        </w:rPr>
      </w:pPr>
    </w:p>
    <w:p w:rsidR="00657FC6" w:rsidRPr="009013E7" w:rsidRDefault="00657FC6" w:rsidP="00657FC6">
      <w:pPr>
        <w:pStyle w:val="text"/>
        <w:spacing w:before="0" w:beforeAutospacing="0" w:after="0" w:afterAutospacing="0"/>
        <w:rPr>
          <w:rFonts w:ascii="Trebuchet MS" w:hAnsi="Trebuchet MS"/>
          <w:color w:val="00B050"/>
        </w:rPr>
      </w:pPr>
      <w:r w:rsidRPr="009013E7">
        <w:rPr>
          <w:rFonts w:ascii="Trebuchet MS" w:hAnsi="Trebuchet MS"/>
          <w:color w:val="00B050"/>
        </w:rPr>
        <w:t xml:space="preserve">Enter radius of </w:t>
      </w:r>
      <w:r>
        <w:rPr>
          <w:rFonts w:ascii="Trebuchet MS" w:hAnsi="Trebuchet MS"/>
          <w:color w:val="00B050"/>
        </w:rPr>
        <w:t>Sphere</w:t>
      </w:r>
      <w:r w:rsidRPr="009013E7">
        <w:rPr>
          <w:rFonts w:ascii="Trebuchet MS" w:hAnsi="Trebuchet MS"/>
          <w:color w:val="00B050"/>
        </w:rPr>
        <w:t xml:space="preserve">: </w:t>
      </w:r>
      <w:r>
        <w:rPr>
          <w:rFonts w:ascii="Trebuchet MS" w:hAnsi="Trebuchet MS"/>
          <w:b/>
          <w:color w:val="FF0000"/>
        </w:rPr>
        <w:t>7</w:t>
      </w:r>
    </w:p>
    <w:p w:rsidR="00657FC6" w:rsidRDefault="00657FC6" w:rsidP="00657FC6">
      <w:pPr>
        <w:pStyle w:val="text"/>
        <w:spacing w:before="0" w:beforeAutospacing="0" w:after="0" w:afterAutospacing="0"/>
        <w:rPr>
          <w:rFonts w:ascii="Trebuchet MS" w:hAnsi="Trebuchet MS"/>
          <w:color w:val="00B050"/>
        </w:rPr>
      </w:pPr>
      <w:r>
        <w:rPr>
          <w:rFonts w:ascii="Trebuchet MS" w:hAnsi="Trebuchet MS"/>
          <w:color w:val="00B050"/>
        </w:rPr>
        <w:t>Creating a Sphere … done!</w:t>
      </w:r>
    </w:p>
    <w:p w:rsidR="00657FC6" w:rsidRPr="009013E7" w:rsidRDefault="00657FC6" w:rsidP="00657FC6">
      <w:pPr>
        <w:pStyle w:val="text"/>
        <w:spacing w:before="0" w:beforeAutospacing="0" w:after="0" w:afterAutospacing="0"/>
        <w:rPr>
          <w:rFonts w:ascii="Trebuchet MS" w:hAnsi="Trebuchet MS"/>
          <w:color w:val="00B050"/>
        </w:rPr>
      </w:pPr>
      <w:r w:rsidRPr="009013E7">
        <w:rPr>
          <w:rFonts w:ascii="Trebuchet MS" w:hAnsi="Trebuchet MS"/>
          <w:color w:val="00B050"/>
        </w:rPr>
        <w:t xml:space="preserve">The area of the </w:t>
      </w:r>
      <w:r>
        <w:rPr>
          <w:rFonts w:ascii="Trebuchet MS" w:hAnsi="Trebuchet MS"/>
          <w:color w:val="00B050"/>
        </w:rPr>
        <w:t>Sphere</w:t>
      </w:r>
      <w:r w:rsidRPr="009013E7">
        <w:rPr>
          <w:rFonts w:ascii="Trebuchet MS" w:hAnsi="Trebuchet MS"/>
          <w:color w:val="00B050"/>
        </w:rPr>
        <w:t xml:space="preserve"> is 205.25072003453315824622603437426</w:t>
      </w:r>
    </w:p>
    <w:p w:rsidR="00657FC6" w:rsidRDefault="00657FC6" w:rsidP="00657FC6">
      <w:pPr>
        <w:pStyle w:val="text"/>
        <w:spacing w:before="0" w:beforeAutospacing="0" w:after="0" w:afterAutospacing="0"/>
        <w:rPr>
          <w:rFonts w:ascii="Trebuchet MS" w:hAnsi="Trebuchet MS"/>
        </w:rPr>
      </w:pPr>
    </w:p>
    <w:p w:rsidR="00657FC6" w:rsidRPr="00E91C95" w:rsidRDefault="00657FC6" w:rsidP="00657FC6">
      <w:pPr>
        <w:rPr>
          <w:rFonts w:ascii="Calibri" w:hAnsi="Calibri"/>
          <w:b/>
          <w:u w:val="single"/>
        </w:rPr>
      </w:pPr>
      <w:r w:rsidRPr="00E91C95">
        <w:rPr>
          <w:rFonts w:ascii="Calibri" w:hAnsi="Calibri"/>
          <w:b/>
          <w:u w:val="single"/>
        </w:rPr>
        <w:t xml:space="preserve">Task </w:t>
      </w:r>
      <w:r>
        <w:rPr>
          <w:rFonts w:ascii="Calibri" w:hAnsi="Calibri"/>
          <w:b/>
          <w:u w:val="single"/>
        </w:rPr>
        <w:t>15</w:t>
      </w:r>
    </w:p>
    <w:p w:rsidR="00657FC6" w:rsidRDefault="00657FC6" w:rsidP="00657FC6">
      <w:pPr>
        <w:ind w:firstLine="360"/>
        <w:jc w:val="both"/>
        <w:rPr>
          <w:rFonts w:ascii="Trebuchet MS" w:hAnsi="Trebuchet MS"/>
        </w:rPr>
      </w:pPr>
      <w:r>
        <w:rPr>
          <w:rFonts w:ascii="Trebuchet MS" w:hAnsi="Trebuchet MS"/>
        </w:rPr>
        <w:t>Write an abstract class ‘</w:t>
      </w:r>
      <w:r>
        <w:rPr>
          <w:rFonts w:ascii="Trebuchet MS" w:hAnsi="Trebuchet MS"/>
          <w:b/>
          <w:bCs/>
        </w:rPr>
        <w:t>Instrument’</w:t>
      </w:r>
      <w:r>
        <w:rPr>
          <w:rFonts w:ascii="Trebuchet MS" w:hAnsi="Trebuchet MS"/>
        </w:rPr>
        <w:t xml:space="preserve"> which will have abstract method ‘</w:t>
      </w:r>
      <w:r>
        <w:rPr>
          <w:rFonts w:ascii="Trebuchet MS" w:hAnsi="Trebuchet MS"/>
          <w:b/>
          <w:bCs/>
        </w:rPr>
        <w:t>play’</w:t>
      </w:r>
      <w:r>
        <w:rPr>
          <w:rFonts w:ascii="Trebuchet MS" w:hAnsi="Trebuchet MS"/>
        </w:rPr>
        <w:t>, ‘</w:t>
      </w:r>
      <w:r>
        <w:rPr>
          <w:rFonts w:ascii="Trebuchet MS" w:hAnsi="Trebuchet MS"/>
          <w:b/>
          <w:bCs/>
        </w:rPr>
        <w:t>adjust’</w:t>
      </w:r>
      <w:r>
        <w:rPr>
          <w:rFonts w:ascii="Trebuchet MS" w:hAnsi="Trebuchet MS"/>
        </w:rPr>
        <w:t xml:space="preserve"> &amp; concrete method ‘</w:t>
      </w:r>
      <w:r>
        <w:rPr>
          <w:rFonts w:ascii="Trebuchet MS" w:hAnsi="Trebuchet MS"/>
          <w:b/>
          <w:bCs/>
        </w:rPr>
        <w:t>compose’</w:t>
      </w:r>
      <w:r>
        <w:rPr>
          <w:rFonts w:ascii="Trebuchet MS" w:hAnsi="Trebuchet MS"/>
        </w:rPr>
        <w:t xml:space="preserve">. </w:t>
      </w:r>
    </w:p>
    <w:p w:rsidR="00657FC6" w:rsidRDefault="00657FC6" w:rsidP="00657FC6">
      <w:pPr>
        <w:ind w:firstLine="360"/>
        <w:jc w:val="both"/>
        <w:rPr>
          <w:rFonts w:ascii="Trebuchet MS" w:hAnsi="Trebuchet MS"/>
        </w:rPr>
      </w:pPr>
    </w:p>
    <w:p w:rsidR="00657FC6" w:rsidRDefault="00657FC6" w:rsidP="00657FC6">
      <w:pPr>
        <w:ind w:firstLine="360"/>
        <w:jc w:val="both"/>
        <w:rPr>
          <w:rFonts w:ascii="Trebuchet MS" w:hAnsi="Trebuchet MS"/>
        </w:rPr>
      </w:pPr>
      <w:r>
        <w:rPr>
          <w:rFonts w:ascii="Trebuchet MS" w:hAnsi="Trebuchet MS"/>
        </w:rPr>
        <w:t>Use the abstract class ‘Instrument’ to create class ‘</w:t>
      </w:r>
      <w:r>
        <w:rPr>
          <w:rFonts w:ascii="Trebuchet MS" w:hAnsi="Trebuchet MS"/>
          <w:b/>
          <w:bCs/>
        </w:rPr>
        <w:t>Guitar’</w:t>
      </w:r>
      <w:r>
        <w:rPr>
          <w:rFonts w:ascii="Trebuchet MS" w:hAnsi="Trebuchet MS"/>
        </w:rPr>
        <w:t>, ‘</w:t>
      </w:r>
      <w:r>
        <w:rPr>
          <w:rFonts w:ascii="Trebuchet MS" w:hAnsi="Trebuchet MS"/>
          <w:b/>
          <w:bCs/>
        </w:rPr>
        <w:t>Keyboard’</w:t>
      </w:r>
      <w:r>
        <w:rPr>
          <w:rFonts w:ascii="Trebuchet MS" w:hAnsi="Trebuchet MS"/>
        </w:rPr>
        <w:t xml:space="preserve"> &amp; ‘</w:t>
      </w:r>
      <w:r>
        <w:rPr>
          <w:rFonts w:ascii="Trebuchet MS" w:hAnsi="Trebuchet MS"/>
          <w:b/>
          <w:bCs/>
        </w:rPr>
        <w:t>Violin’</w:t>
      </w:r>
      <w:r>
        <w:rPr>
          <w:rFonts w:ascii="Trebuchet MS" w:hAnsi="Trebuchet MS"/>
        </w:rPr>
        <w:t xml:space="preserve">. </w:t>
      </w:r>
    </w:p>
    <w:p w:rsidR="00657FC6" w:rsidRDefault="00657FC6" w:rsidP="00657FC6">
      <w:pPr>
        <w:ind w:firstLine="360"/>
        <w:jc w:val="both"/>
        <w:rPr>
          <w:rFonts w:ascii="Trebuchet MS" w:hAnsi="Trebuchet MS"/>
        </w:rPr>
      </w:pPr>
    </w:p>
    <w:p w:rsidR="00657FC6" w:rsidRDefault="00657FC6" w:rsidP="00657FC6">
      <w:pPr>
        <w:ind w:firstLine="360"/>
        <w:jc w:val="both"/>
        <w:rPr>
          <w:rFonts w:ascii="Trebuchet MS" w:hAnsi="Trebuchet MS"/>
        </w:rPr>
      </w:pPr>
      <w:r>
        <w:rPr>
          <w:rFonts w:ascii="Trebuchet MS" w:hAnsi="Trebuchet MS"/>
        </w:rPr>
        <w:t xml:space="preserve">Create instance (object) of every classes invoking(calling) every method. The method will print any message with ‘Instrument name’ and ‘Purpose’, </w:t>
      </w:r>
    </w:p>
    <w:p w:rsidR="00657FC6" w:rsidRDefault="00657FC6" w:rsidP="00657FC6">
      <w:pPr>
        <w:ind w:left="360"/>
        <w:jc w:val="both"/>
        <w:rPr>
          <w:rFonts w:ascii="Trebuchet MS" w:hAnsi="Trebuchet MS"/>
        </w:rPr>
      </w:pPr>
    </w:p>
    <w:p w:rsidR="00657FC6" w:rsidRDefault="00657FC6" w:rsidP="00657FC6">
      <w:pPr>
        <w:numPr>
          <w:ilvl w:val="0"/>
          <w:numId w:val="3"/>
        </w:numPr>
        <w:jc w:val="both"/>
        <w:rPr>
          <w:rFonts w:ascii="Trebuchet MS" w:hAnsi="Trebuchet MS"/>
        </w:rPr>
      </w:pPr>
      <w:r>
        <w:rPr>
          <w:rFonts w:ascii="Trebuchet MS" w:hAnsi="Trebuchet MS"/>
        </w:rPr>
        <w:t>The method ‘play’ for ‘Violin’ class will print “</w:t>
      </w:r>
      <w:r>
        <w:rPr>
          <w:rFonts w:ascii="Trebuchet MS" w:hAnsi="Trebuchet MS"/>
          <w:u w:val="single"/>
        </w:rPr>
        <w:t>In the playing method of Violin</w:t>
      </w:r>
      <w:r>
        <w:rPr>
          <w:rFonts w:ascii="Trebuchet MS" w:hAnsi="Trebuchet MS"/>
        </w:rPr>
        <w:t>”</w:t>
      </w:r>
    </w:p>
    <w:p w:rsidR="00657FC6" w:rsidRDefault="00657FC6" w:rsidP="00657FC6">
      <w:pPr>
        <w:rPr>
          <w:rFonts w:ascii="Calibri" w:hAnsi="Calibri"/>
          <w:b/>
          <w:u w:val="single"/>
        </w:rPr>
      </w:pPr>
    </w:p>
    <w:p w:rsidR="00657FC6" w:rsidRPr="00E91C95" w:rsidRDefault="00657FC6" w:rsidP="00657FC6">
      <w:pPr>
        <w:rPr>
          <w:rFonts w:ascii="Calibri" w:hAnsi="Calibri"/>
          <w:b/>
          <w:u w:val="single"/>
        </w:rPr>
      </w:pPr>
      <w:r w:rsidRPr="00E91C95">
        <w:rPr>
          <w:rFonts w:ascii="Calibri" w:hAnsi="Calibri"/>
          <w:b/>
          <w:u w:val="single"/>
        </w:rPr>
        <w:t xml:space="preserve">Task </w:t>
      </w:r>
      <w:r>
        <w:rPr>
          <w:rFonts w:ascii="Calibri" w:hAnsi="Calibri"/>
          <w:b/>
          <w:u w:val="single"/>
        </w:rPr>
        <w:t>16</w:t>
      </w:r>
    </w:p>
    <w:p w:rsidR="00657FC6" w:rsidRDefault="00657FC6" w:rsidP="00657FC6"/>
    <w:p w:rsidR="00657FC6" w:rsidRDefault="00657FC6" w:rsidP="00657FC6">
      <w:pPr>
        <w:jc w:val="both"/>
        <w:rPr>
          <w:rFonts w:ascii="Trebuchet MS" w:hAnsi="Trebuchet MS"/>
        </w:rPr>
      </w:pPr>
      <w:r>
        <w:rPr>
          <w:rFonts w:ascii="Trebuchet MS" w:hAnsi="Trebuchet MS"/>
        </w:rPr>
        <w:t>Write a java application as follows:</w:t>
      </w:r>
    </w:p>
    <w:p w:rsidR="00657FC6" w:rsidRDefault="00657FC6" w:rsidP="00657FC6">
      <w:pPr>
        <w:jc w:val="both"/>
        <w:rPr>
          <w:rFonts w:ascii="Trebuchet MS" w:hAnsi="Trebuchet MS"/>
        </w:rPr>
      </w:pPr>
    </w:p>
    <w:p w:rsidR="00657FC6" w:rsidRDefault="00657FC6" w:rsidP="00657FC6">
      <w:pPr>
        <w:ind w:firstLine="360"/>
        <w:jc w:val="both"/>
        <w:rPr>
          <w:rFonts w:ascii="Trebuchet MS" w:hAnsi="Trebuchet MS"/>
        </w:rPr>
      </w:pPr>
      <w:r>
        <w:rPr>
          <w:rFonts w:ascii="Trebuchet MS" w:hAnsi="Trebuchet MS"/>
        </w:rPr>
        <w:t>Create a Student Interface ‘</w:t>
      </w:r>
      <w:r>
        <w:rPr>
          <w:rFonts w:ascii="Trebuchet MS" w:hAnsi="Trebuchet MS"/>
          <w:b/>
          <w:bCs/>
        </w:rPr>
        <w:t>StInterface’</w:t>
      </w:r>
      <w:r>
        <w:rPr>
          <w:rFonts w:ascii="Trebuchet MS" w:hAnsi="Trebuchet MS"/>
        </w:rPr>
        <w:t xml:space="preserve"> with the methods ‘</w:t>
      </w:r>
      <w:r>
        <w:rPr>
          <w:rFonts w:ascii="Trebuchet MS" w:hAnsi="Trebuchet MS"/>
          <w:b/>
          <w:bCs/>
        </w:rPr>
        <w:t>setName’</w:t>
      </w:r>
      <w:r>
        <w:rPr>
          <w:rFonts w:ascii="Trebuchet MS" w:hAnsi="Trebuchet MS"/>
        </w:rPr>
        <w:t>, ‘</w:t>
      </w:r>
      <w:r>
        <w:rPr>
          <w:rFonts w:ascii="Trebuchet MS" w:hAnsi="Trebuchet MS"/>
          <w:b/>
          <w:bCs/>
        </w:rPr>
        <w:t>setID’</w:t>
      </w:r>
      <w:r>
        <w:rPr>
          <w:rFonts w:ascii="Trebuchet MS" w:hAnsi="Trebuchet MS"/>
        </w:rPr>
        <w:t>, ‘</w:t>
      </w:r>
      <w:r>
        <w:rPr>
          <w:rFonts w:ascii="Trebuchet MS" w:hAnsi="Trebuchet MS"/>
          <w:b/>
          <w:bCs/>
        </w:rPr>
        <w:t>getName’</w:t>
      </w:r>
      <w:r>
        <w:rPr>
          <w:rFonts w:ascii="Trebuchet MS" w:hAnsi="Trebuchet MS"/>
        </w:rPr>
        <w:t xml:space="preserve"> </w:t>
      </w:r>
      <w:r>
        <w:rPr>
          <w:rFonts w:ascii="Trebuchet MS" w:hAnsi="Trebuchet MS"/>
          <w:b/>
          <w:bCs/>
        </w:rPr>
        <w:t>and ‘getID’</w:t>
      </w:r>
      <w:r>
        <w:rPr>
          <w:rFonts w:ascii="Trebuchet MS" w:hAnsi="Trebuchet MS"/>
        </w:rPr>
        <w:t>.</w:t>
      </w:r>
    </w:p>
    <w:p w:rsidR="00657FC6" w:rsidRDefault="00657FC6" w:rsidP="00657FC6">
      <w:pPr>
        <w:ind w:firstLine="720"/>
        <w:jc w:val="both"/>
        <w:rPr>
          <w:rFonts w:ascii="Trebuchet MS" w:hAnsi="Trebuchet MS"/>
        </w:rPr>
      </w:pPr>
    </w:p>
    <w:p w:rsidR="00657FC6" w:rsidRDefault="00657FC6" w:rsidP="00657FC6">
      <w:pPr>
        <w:ind w:firstLine="360"/>
        <w:jc w:val="both"/>
        <w:rPr>
          <w:rFonts w:ascii="Trebuchet MS" w:hAnsi="Trebuchet MS"/>
        </w:rPr>
      </w:pPr>
      <w:r>
        <w:rPr>
          <w:rFonts w:ascii="Trebuchet MS" w:hAnsi="Trebuchet MS"/>
        </w:rPr>
        <w:t>Create the class ‘</w:t>
      </w:r>
      <w:r>
        <w:rPr>
          <w:rFonts w:ascii="Trebuchet MS" w:hAnsi="Trebuchet MS"/>
          <w:b/>
          <w:bCs/>
        </w:rPr>
        <w:t>Student’</w:t>
      </w:r>
      <w:r>
        <w:rPr>
          <w:rFonts w:ascii="Trebuchet MS" w:hAnsi="Trebuchet MS"/>
        </w:rPr>
        <w:t xml:space="preserve"> with ‘name’, ‘id’ and ‘address field’ implementing the ‘</w:t>
      </w:r>
      <w:r>
        <w:rPr>
          <w:rFonts w:ascii="Trebuchet MS" w:hAnsi="Trebuchet MS"/>
          <w:b/>
          <w:bCs/>
        </w:rPr>
        <w:t xml:space="preserve">StInterface’ </w:t>
      </w:r>
      <w:r>
        <w:rPr>
          <w:rFonts w:ascii="Trebuchet MS" w:hAnsi="Trebuchet MS"/>
        </w:rPr>
        <w:t>to manipulate the Student information using the necessary methods.</w:t>
      </w:r>
    </w:p>
    <w:p w:rsidR="00657FC6" w:rsidRDefault="00657FC6" w:rsidP="00657FC6">
      <w:pPr>
        <w:ind w:firstLine="720"/>
        <w:jc w:val="both"/>
        <w:rPr>
          <w:rFonts w:ascii="Trebuchet MS" w:hAnsi="Trebuchet MS"/>
        </w:rPr>
      </w:pPr>
    </w:p>
    <w:p w:rsidR="00657FC6" w:rsidRDefault="00657FC6" w:rsidP="00657FC6">
      <w:pPr>
        <w:ind w:firstLine="360"/>
        <w:jc w:val="both"/>
        <w:rPr>
          <w:rFonts w:ascii="Trebuchet MS" w:hAnsi="Trebuchet MS"/>
          <w:u w:val="single"/>
        </w:rPr>
      </w:pPr>
      <w:r>
        <w:rPr>
          <w:rFonts w:ascii="Trebuchet MS" w:hAnsi="Trebuchet MS"/>
        </w:rPr>
        <w:t xml:space="preserve">Create an array of objects of </w:t>
      </w:r>
      <w:r>
        <w:rPr>
          <w:rFonts w:ascii="Trebuchet MS" w:hAnsi="Trebuchet MS"/>
          <w:b/>
          <w:bCs/>
        </w:rPr>
        <w:t>Student</w:t>
      </w:r>
      <w:r>
        <w:rPr>
          <w:rFonts w:ascii="Trebuchet MS" w:hAnsi="Trebuchet MS"/>
        </w:rPr>
        <w:t xml:space="preserve">. Then input the number of students to allocate student array dynamically and take Student information. </w:t>
      </w:r>
      <w:r>
        <w:rPr>
          <w:rFonts w:ascii="Trebuchet MS" w:hAnsi="Trebuchet MS"/>
          <w:u w:val="single"/>
        </w:rPr>
        <w:t>Now print the student list alphabetically.</w:t>
      </w:r>
    </w:p>
    <w:p w:rsidR="00657FC6" w:rsidRDefault="00657FC6" w:rsidP="00657FC6">
      <w:pPr>
        <w:pStyle w:val="text"/>
        <w:spacing w:before="0" w:beforeAutospacing="0" w:after="0" w:afterAutospacing="0"/>
        <w:rPr>
          <w:rFonts w:ascii="Trebuchet MS" w:hAnsi="Trebuchet MS"/>
        </w:rPr>
      </w:pPr>
    </w:p>
    <w:p w:rsidR="00657FC6" w:rsidRPr="00E91C95" w:rsidRDefault="00657FC6" w:rsidP="00657FC6">
      <w:pPr>
        <w:rPr>
          <w:rFonts w:ascii="Calibri" w:hAnsi="Calibri"/>
          <w:b/>
          <w:u w:val="single"/>
        </w:rPr>
      </w:pPr>
      <w:r w:rsidRPr="00E91C95">
        <w:rPr>
          <w:rFonts w:ascii="Calibri" w:hAnsi="Calibri"/>
          <w:b/>
          <w:u w:val="single"/>
        </w:rPr>
        <w:t xml:space="preserve">Task </w:t>
      </w:r>
      <w:r>
        <w:rPr>
          <w:rFonts w:ascii="Calibri" w:hAnsi="Calibri"/>
          <w:b/>
          <w:u w:val="single"/>
        </w:rPr>
        <w:t>17 (Optional Bonus: This may repair part of your marks lost in earlier labs)</w:t>
      </w:r>
    </w:p>
    <w:p w:rsidR="00657FC6" w:rsidRDefault="00657FC6" w:rsidP="00657FC6">
      <w:pPr>
        <w:pStyle w:val="text"/>
        <w:spacing w:before="0" w:beforeAutospacing="0" w:after="0" w:afterAutospacing="0"/>
        <w:rPr>
          <w:b/>
          <w:bCs/>
        </w:rPr>
      </w:pPr>
    </w:p>
    <w:p w:rsidR="00657FC6" w:rsidRPr="00E91C95" w:rsidRDefault="00657FC6" w:rsidP="00657FC6">
      <w:pPr>
        <w:pStyle w:val="text"/>
        <w:spacing w:before="0" w:beforeAutospacing="0" w:after="0" w:afterAutospacing="0"/>
        <w:rPr>
          <w:b/>
          <w:bCs/>
        </w:rPr>
      </w:pPr>
      <w:r w:rsidRPr="00E91C95">
        <w:rPr>
          <w:b/>
          <w:bCs/>
        </w:rPr>
        <w:t>Mutant Flatworld Explorers</w:t>
      </w:r>
    </w:p>
    <w:p w:rsidR="00657FC6" w:rsidRPr="00E91C95" w:rsidRDefault="00657FC6" w:rsidP="00657FC6">
      <w:r w:rsidRPr="00E91C95">
        <w:t>http://online-j</w:t>
      </w:r>
      <w:r>
        <w:t>ud</w:t>
      </w:r>
      <w:r w:rsidRPr="00E91C95">
        <w:t>ge.uva.es/p/v1/118.html</w:t>
      </w:r>
    </w:p>
    <w:p w:rsidR="00657FC6" w:rsidRPr="00E91C95" w:rsidRDefault="00657FC6" w:rsidP="00657FC6">
      <w:pPr>
        <w:pStyle w:val="text"/>
        <w:spacing w:before="0" w:beforeAutospacing="0" w:after="0" w:afterAutospacing="0"/>
      </w:pPr>
      <w:r w:rsidRPr="00E91C95">
        <w:rPr>
          <w:b/>
          <w:bCs/>
        </w:rPr>
        <w:t>Hint:</w:t>
      </w:r>
      <w:r w:rsidRPr="00E91C95">
        <w:t xml:space="preserve"> It is similar to Task 1 and 2 but here you will have to maintain a two dimensional character array</w:t>
      </w:r>
    </w:p>
    <w:p w:rsidR="00657FC6" w:rsidRPr="00E91C95" w:rsidRDefault="00657FC6" w:rsidP="00657FC6">
      <w:pPr>
        <w:pStyle w:val="Heading2"/>
        <w:spacing w:before="0"/>
        <w:rPr>
          <w:sz w:val="24"/>
          <w:szCs w:val="24"/>
        </w:rPr>
      </w:pPr>
      <w:bookmarkStart w:id="5" w:name="SECTION0001001000000000000000"/>
    </w:p>
    <w:p w:rsidR="00657FC6" w:rsidRPr="00E91C95" w:rsidRDefault="00657FC6" w:rsidP="00657FC6">
      <w:pPr>
        <w:pStyle w:val="Heading2"/>
        <w:spacing w:before="0"/>
        <w:rPr>
          <w:sz w:val="24"/>
          <w:szCs w:val="24"/>
        </w:rPr>
      </w:pPr>
      <w:r w:rsidRPr="00E91C95">
        <w:rPr>
          <w:sz w:val="24"/>
          <w:szCs w:val="24"/>
        </w:rPr>
        <w:t>Background</w:t>
      </w:r>
      <w:bookmarkEnd w:id="5"/>
    </w:p>
    <w:p w:rsidR="00657FC6" w:rsidRPr="00E91C95" w:rsidRDefault="00657FC6" w:rsidP="00657FC6">
      <w:pPr>
        <w:pStyle w:val="NormalWeb"/>
        <w:spacing w:before="0" w:beforeAutospacing="0" w:after="0" w:afterAutospacing="0"/>
      </w:pPr>
      <w:r w:rsidRPr="00E91C95">
        <w:t xml:space="preserve">Robotics, robot motion planning, and machine learning are areas that cross the boundaries of many of the subdisciplines that comprise Computer Science: artificial intelligence, algorithms and complexity, electrical and mechanical engineering to name a few. In addition, robots as ``turtles'' (inspired by work by Papert, Abelson, and diSessa) and as ``beeper-pickers'' (inspired by work by Pattis) have been studied and used by students as an introduction to programming for many years. </w:t>
      </w:r>
    </w:p>
    <w:p w:rsidR="00657FC6" w:rsidRPr="00E91C95" w:rsidRDefault="00657FC6" w:rsidP="00657FC6">
      <w:pPr>
        <w:pStyle w:val="NormalWeb"/>
        <w:spacing w:before="0" w:beforeAutospacing="0" w:after="0" w:afterAutospacing="0"/>
      </w:pPr>
    </w:p>
    <w:p w:rsidR="00657FC6" w:rsidRPr="00E91C95" w:rsidRDefault="00657FC6" w:rsidP="00657FC6">
      <w:pPr>
        <w:pStyle w:val="NormalWeb"/>
        <w:spacing w:before="0" w:beforeAutospacing="0" w:after="0" w:afterAutospacing="0"/>
      </w:pPr>
      <w:r w:rsidRPr="00E91C95">
        <w:t xml:space="preserve">This problem involves determining the position of a robot exploring a pre-Columbian flat world. </w:t>
      </w:r>
    </w:p>
    <w:p w:rsidR="00657FC6" w:rsidRPr="00E91C95" w:rsidRDefault="00657FC6" w:rsidP="00657FC6">
      <w:pPr>
        <w:pStyle w:val="Heading2"/>
        <w:spacing w:before="0"/>
        <w:rPr>
          <w:sz w:val="24"/>
          <w:szCs w:val="24"/>
        </w:rPr>
      </w:pPr>
    </w:p>
    <w:p w:rsidR="00657FC6" w:rsidRPr="00E91C95" w:rsidRDefault="00657FC6" w:rsidP="00657FC6">
      <w:pPr>
        <w:pStyle w:val="Heading2"/>
        <w:spacing w:before="0"/>
        <w:rPr>
          <w:sz w:val="24"/>
          <w:szCs w:val="24"/>
        </w:rPr>
      </w:pPr>
      <w:r w:rsidRPr="00E91C95">
        <w:rPr>
          <w:sz w:val="24"/>
          <w:szCs w:val="24"/>
        </w:rPr>
        <w:t>The Problem</w:t>
      </w:r>
    </w:p>
    <w:p w:rsidR="00657FC6" w:rsidRPr="00E91C95" w:rsidRDefault="00657FC6" w:rsidP="00657FC6">
      <w:pPr>
        <w:pStyle w:val="NormalWeb"/>
        <w:spacing w:before="0" w:beforeAutospacing="0" w:after="0" w:afterAutospacing="0"/>
      </w:pPr>
      <w:r w:rsidRPr="00E91C95">
        <w:t xml:space="preserve">Given the dimensions of a rectangular grid and a sequence of robot positions and instructions, you are to write a program that determines for each sequence of robot positions and instructions the final position of the robot. </w:t>
      </w:r>
    </w:p>
    <w:p w:rsidR="00657FC6" w:rsidRPr="00E91C95" w:rsidRDefault="00657FC6" w:rsidP="00657FC6">
      <w:pPr>
        <w:pStyle w:val="NormalWeb"/>
        <w:spacing w:before="0" w:beforeAutospacing="0" w:after="0" w:afterAutospacing="0"/>
      </w:pPr>
    </w:p>
    <w:p w:rsidR="00657FC6" w:rsidRPr="00E91C95" w:rsidRDefault="00657FC6" w:rsidP="00657FC6">
      <w:pPr>
        <w:pStyle w:val="NormalWeb"/>
        <w:spacing w:before="0" w:beforeAutospacing="0" w:after="0" w:afterAutospacing="0"/>
      </w:pPr>
      <w:r w:rsidRPr="00E91C95">
        <w:t xml:space="preserve">A robot </w:t>
      </w:r>
      <w:r w:rsidRPr="00E91C95">
        <w:rPr>
          <w:rStyle w:val="Emphasis"/>
        </w:rPr>
        <w:t>position</w:t>
      </w:r>
      <w:r w:rsidRPr="00E91C95">
        <w:t xml:space="preserve"> consists of a grid coordinate (a pair of integers: x-coordinate followed by y-coordinate) and an orientation (N,S,E,W for north, south, east, and west). A robot </w:t>
      </w:r>
      <w:r w:rsidRPr="00E91C95">
        <w:rPr>
          <w:rStyle w:val="Emphasis"/>
        </w:rPr>
        <w:t>instruction</w:t>
      </w:r>
      <w:r w:rsidRPr="00E91C95">
        <w:t xml:space="preserve"> is a string of the letters '</w:t>
      </w:r>
      <w:r w:rsidRPr="00E91C95">
        <w:rPr>
          <w:rStyle w:val="Emphasis"/>
        </w:rPr>
        <w:t>L</w:t>
      </w:r>
      <w:r w:rsidRPr="00E91C95">
        <w:t>', '</w:t>
      </w:r>
      <w:r w:rsidRPr="00E91C95">
        <w:rPr>
          <w:rStyle w:val="Emphasis"/>
        </w:rPr>
        <w:t>R</w:t>
      </w:r>
      <w:r w:rsidRPr="00E91C95">
        <w:t>', and '</w:t>
      </w:r>
      <w:r w:rsidRPr="00E91C95">
        <w:rPr>
          <w:rStyle w:val="Emphasis"/>
        </w:rPr>
        <w:t>F</w:t>
      </w:r>
      <w:r w:rsidRPr="00E91C95">
        <w:t xml:space="preserve">' which represent, respectively, the instructions: </w:t>
      </w:r>
    </w:p>
    <w:p w:rsidR="00657FC6" w:rsidRPr="00E91C95" w:rsidRDefault="00657FC6" w:rsidP="00657FC6">
      <w:pPr>
        <w:pStyle w:val="NormalWeb"/>
        <w:spacing w:before="0" w:beforeAutospacing="0" w:after="0" w:afterAutospacing="0"/>
      </w:pPr>
    </w:p>
    <w:p w:rsidR="00657FC6" w:rsidRPr="00E91C95" w:rsidRDefault="00657FC6" w:rsidP="00657FC6">
      <w:pPr>
        <w:numPr>
          <w:ilvl w:val="0"/>
          <w:numId w:val="11"/>
        </w:numPr>
        <w:ind w:left="0" w:firstLine="0"/>
      </w:pPr>
      <w:r w:rsidRPr="00E91C95">
        <w:rPr>
          <w:rStyle w:val="Emphasis"/>
        </w:rPr>
        <w:t>Left</w:t>
      </w:r>
      <w:r w:rsidRPr="00E91C95">
        <w:t>: the robot turns left 90 degrees and remains on the current grid point.</w:t>
      </w:r>
    </w:p>
    <w:p w:rsidR="00657FC6" w:rsidRPr="00E91C95" w:rsidRDefault="00657FC6" w:rsidP="00657FC6">
      <w:pPr>
        <w:numPr>
          <w:ilvl w:val="0"/>
          <w:numId w:val="11"/>
        </w:numPr>
        <w:ind w:left="0" w:firstLine="0"/>
      </w:pPr>
      <w:r w:rsidRPr="00E91C95">
        <w:rPr>
          <w:rStyle w:val="Emphasis"/>
        </w:rPr>
        <w:t>Right</w:t>
      </w:r>
      <w:r w:rsidRPr="00E91C95">
        <w:t>: the robot turns right 90 degrees and remains on the current grid point.</w:t>
      </w:r>
    </w:p>
    <w:p w:rsidR="00657FC6" w:rsidRPr="00E91C95" w:rsidRDefault="00657FC6" w:rsidP="00657FC6">
      <w:pPr>
        <w:numPr>
          <w:ilvl w:val="0"/>
          <w:numId w:val="11"/>
        </w:numPr>
        <w:ind w:left="0" w:firstLine="0"/>
      </w:pPr>
      <w:r w:rsidRPr="00E91C95">
        <w:rPr>
          <w:rStyle w:val="Emphasis"/>
        </w:rPr>
        <w:t>Forward</w:t>
      </w:r>
      <w:r w:rsidRPr="00E91C95">
        <w:t xml:space="preserve">: the robot moves forward one grid point in the direction of the current orientation and mantains the same orientation. </w:t>
      </w:r>
    </w:p>
    <w:p w:rsidR="00657FC6" w:rsidRPr="00E91C95" w:rsidRDefault="00657FC6" w:rsidP="00657FC6">
      <w:pPr>
        <w:pStyle w:val="NormalWeb"/>
        <w:spacing w:before="0" w:beforeAutospacing="0" w:after="0" w:afterAutospacing="0"/>
      </w:pPr>
    </w:p>
    <w:p w:rsidR="00657FC6" w:rsidRPr="00E91C95" w:rsidRDefault="00657FC6" w:rsidP="00657FC6">
      <w:pPr>
        <w:pStyle w:val="NormalWeb"/>
        <w:spacing w:before="0" w:beforeAutospacing="0" w:after="0" w:afterAutospacing="0"/>
      </w:pPr>
      <w:r w:rsidRPr="00E91C95">
        <w:t xml:space="preserve">The direction </w:t>
      </w:r>
      <w:r w:rsidRPr="00E91C95">
        <w:rPr>
          <w:rStyle w:val="Emphasis"/>
        </w:rPr>
        <w:t>North</w:t>
      </w:r>
      <w:r w:rsidRPr="00E91C95">
        <w:t xml:space="preserve"> corresponds to the direction from grid point (</w:t>
      </w:r>
      <w:r w:rsidRPr="00E91C95">
        <w:rPr>
          <w:i/>
          <w:iCs/>
        </w:rPr>
        <w:t>x</w:t>
      </w:r>
      <w:r w:rsidRPr="00E91C95">
        <w:t>,</w:t>
      </w:r>
      <w:r w:rsidRPr="00E91C95">
        <w:rPr>
          <w:i/>
          <w:iCs/>
        </w:rPr>
        <w:t>y</w:t>
      </w:r>
      <w:r w:rsidRPr="00E91C95">
        <w:t>) to grid point (</w:t>
      </w:r>
      <w:r w:rsidRPr="00E91C95">
        <w:rPr>
          <w:i/>
          <w:iCs/>
        </w:rPr>
        <w:t>x</w:t>
      </w:r>
      <w:r w:rsidRPr="00E91C95">
        <w:t>,</w:t>
      </w:r>
      <w:r w:rsidRPr="00E91C95">
        <w:rPr>
          <w:i/>
          <w:iCs/>
        </w:rPr>
        <w:t>y</w:t>
      </w:r>
      <w:r w:rsidRPr="00E91C95">
        <w:t xml:space="preserve">+1). </w:t>
      </w:r>
    </w:p>
    <w:p w:rsidR="00657FC6" w:rsidRPr="00E91C95" w:rsidRDefault="00657FC6" w:rsidP="00657FC6">
      <w:pPr>
        <w:pStyle w:val="NormalWeb"/>
        <w:spacing w:before="0" w:beforeAutospacing="0" w:after="0" w:afterAutospacing="0"/>
      </w:pPr>
      <w:r w:rsidRPr="00E91C95">
        <w:t xml:space="preserve">Since the grid is rectangular and bounded, a robot that moves ``off'' an edge of the grid is lost forever. However, lost robots leave a robot ``scent'' that prohibits future robots from dropping off the world at the same grid point. The scent is left at the last grid position the robot occupied before disappearing over the edge. An instruction to move ``off'' the world from a grid point from which a robot has been previously lost is simply ignored by the current robot. </w:t>
      </w:r>
    </w:p>
    <w:p w:rsidR="00657FC6" w:rsidRDefault="00657FC6" w:rsidP="00657FC6">
      <w:pPr>
        <w:pStyle w:val="Heading2"/>
        <w:spacing w:before="0"/>
        <w:rPr>
          <w:sz w:val="24"/>
          <w:szCs w:val="24"/>
        </w:rPr>
      </w:pPr>
    </w:p>
    <w:p w:rsidR="00657FC6" w:rsidRDefault="00657FC6" w:rsidP="00657FC6">
      <w:pPr>
        <w:pStyle w:val="Heading2"/>
        <w:spacing w:before="0"/>
        <w:rPr>
          <w:sz w:val="24"/>
          <w:szCs w:val="24"/>
        </w:rPr>
      </w:pPr>
      <w:r w:rsidRPr="00022A7A">
        <w:rPr>
          <w:sz w:val="24"/>
          <w:szCs w:val="24"/>
          <w:highlight w:val="yellow"/>
        </w:rPr>
        <w:t xml:space="preserve">Hint: </w:t>
      </w:r>
      <w:r>
        <w:rPr>
          <w:sz w:val="24"/>
          <w:szCs w:val="24"/>
          <w:highlight w:val="yellow"/>
        </w:rPr>
        <w:t>For your convenience, you may m</w:t>
      </w:r>
      <w:r w:rsidRPr="00022A7A">
        <w:rPr>
          <w:sz w:val="24"/>
          <w:szCs w:val="24"/>
          <w:highlight w:val="yellow"/>
        </w:rPr>
        <w:t>ark cells having the scent with ‘X’ or any character you like to mean forbidden cells.</w:t>
      </w:r>
    </w:p>
    <w:p w:rsidR="00657FC6" w:rsidRPr="00E91C95" w:rsidRDefault="00657FC6" w:rsidP="00657FC6">
      <w:pPr>
        <w:pStyle w:val="Heading2"/>
        <w:spacing w:before="0"/>
        <w:rPr>
          <w:sz w:val="24"/>
          <w:szCs w:val="24"/>
        </w:rPr>
      </w:pPr>
    </w:p>
    <w:p w:rsidR="00657FC6" w:rsidRPr="00E91C95" w:rsidRDefault="00657FC6" w:rsidP="00657FC6">
      <w:pPr>
        <w:pStyle w:val="Heading2"/>
        <w:spacing w:before="0"/>
        <w:rPr>
          <w:sz w:val="24"/>
          <w:szCs w:val="24"/>
        </w:rPr>
      </w:pPr>
      <w:r w:rsidRPr="00E91C95">
        <w:rPr>
          <w:sz w:val="24"/>
          <w:szCs w:val="24"/>
        </w:rPr>
        <w:t>The Input</w:t>
      </w:r>
    </w:p>
    <w:p w:rsidR="00657FC6" w:rsidRPr="00E91C95" w:rsidRDefault="00657FC6" w:rsidP="00657FC6">
      <w:pPr>
        <w:pStyle w:val="NormalWeb"/>
        <w:spacing w:before="0" w:beforeAutospacing="0" w:after="0" w:afterAutospacing="0"/>
      </w:pPr>
      <w:r w:rsidRPr="00E91C95">
        <w:t xml:space="preserve">The first line of input is the upper-right coordinates of the rectangular world, the lower-left coordinates are assumed to be 0,0. </w:t>
      </w:r>
    </w:p>
    <w:p w:rsidR="00657FC6" w:rsidRPr="00E91C95" w:rsidRDefault="00657FC6" w:rsidP="00657FC6">
      <w:pPr>
        <w:pStyle w:val="NormalWeb"/>
        <w:spacing w:before="0" w:beforeAutospacing="0" w:after="0" w:afterAutospacing="0"/>
      </w:pPr>
    </w:p>
    <w:p w:rsidR="00657FC6" w:rsidRPr="00E91C95" w:rsidRDefault="00657FC6" w:rsidP="00657FC6">
      <w:pPr>
        <w:pStyle w:val="NormalWeb"/>
        <w:spacing w:before="0" w:beforeAutospacing="0" w:after="0" w:afterAutospacing="0"/>
      </w:pPr>
      <w:r w:rsidRPr="00E91C95">
        <w:t xml:space="preserve">The remaining input consists of a sequence of robot positions and instructions (two lines per robot). A position consists of two integers specifying the initial coordinates of the robot and an orientation (N,S,E,W), all separated by white space on one line. A robot instruction is a string of the letters 'L', 'R', and 'F' on one line. </w:t>
      </w:r>
    </w:p>
    <w:p w:rsidR="00657FC6" w:rsidRPr="00E91C95" w:rsidRDefault="00657FC6" w:rsidP="00657FC6">
      <w:pPr>
        <w:pStyle w:val="NormalWeb"/>
        <w:spacing w:before="0" w:beforeAutospacing="0" w:after="0" w:afterAutospacing="0"/>
      </w:pPr>
    </w:p>
    <w:p w:rsidR="00657FC6" w:rsidRPr="00E91C95" w:rsidRDefault="00657FC6" w:rsidP="00657FC6">
      <w:pPr>
        <w:pStyle w:val="NormalWeb"/>
        <w:spacing w:before="0" w:beforeAutospacing="0" w:after="0" w:afterAutospacing="0"/>
      </w:pPr>
      <w:r w:rsidRPr="00E91C95">
        <w:t xml:space="preserve">Each robot is processed sequentially, i.e., finishes executing the robot instructions before the next robot begins execution. </w:t>
      </w:r>
    </w:p>
    <w:p w:rsidR="00657FC6" w:rsidRPr="00E91C95" w:rsidRDefault="00657FC6" w:rsidP="00657FC6">
      <w:pPr>
        <w:pStyle w:val="NormalWeb"/>
        <w:spacing w:before="0" w:beforeAutospacing="0" w:after="0" w:afterAutospacing="0"/>
      </w:pPr>
    </w:p>
    <w:p w:rsidR="00657FC6" w:rsidRPr="00E91C95" w:rsidRDefault="00657FC6" w:rsidP="00657FC6">
      <w:pPr>
        <w:pStyle w:val="NormalWeb"/>
        <w:spacing w:before="0" w:beforeAutospacing="0" w:after="0" w:afterAutospacing="0"/>
      </w:pPr>
      <w:r w:rsidRPr="00E91C95">
        <w:t xml:space="preserve">Input is terminated by end-of-file. </w:t>
      </w:r>
    </w:p>
    <w:p w:rsidR="00657FC6" w:rsidRPr="00E91C95" w:rsidRDefault="00657FC6" w:rsidP="00657FC6">
      <w:pPr>
        <w:pStyle w:val="NormalWeb"/>
        <w:spacing w:before="0" w:beforeAutospacing="0" w:after="0" w:afterAutospacing="0"/>
      </w:pPr>
    </w:p>
    <w:p w:rsidR="00657FC6" w:rsidRPr="00E91C95" w:rsidRDefault="00657FC6" w:rsidP="00657FC6">
      <w:pPr>
        <w:pStyle w:val="NormalWeb"/>
        <w:spacing w:before="0" w:beforeAutospacing="0" w:after="0" w:afterAutospacing="0"/>
      </w:pPr>
      <w:r w:rsidRPr="00E91C95">
        <w:t xml:space="preserve">You may assume that all initial robot positions are within the bounds of the specified grid. The maximum value for any coordinate is 50. All instruction strings will be less than 100 characters in length. </w:t>
      </w:r>
    </w:p>
    <w:p w:rsidR="00657FC6" w:rsidRPr="00E91C95" w:rsidRDefault="00657FC6" w:rsidP="00657FC6">
      <w:pPr>
        <w:pStyle w:val="Heading2"/>
        <w:spacing w:before="0"/>
        <w:rPr>
          <w:sz w:val="24"/>
          <w:szCs w:val="24"/>
        </w:rPr>
      </w:pPr>
    </w:p>
    <w:p w:rsidR="00657FC6" w:rsidRPr="00E91C95" w:rsidRDefault="00657FC6" w:rsidP="00657FC6">
      <w:pPr>
        <w:pStyle w:val="Heading2"/>
        <w:spacing w:before="0"/>
        <w:rPr>
          <w:sz w:val="24"/>
          <w:szCs w:val="24"/>
        </w:rPr>
      </w:pPr>
      <w:r w:rsidRPr="00E91C95">
        <w:rPr>
          <w:sz w:val="24"/>
          <w:szCs w:val="24"/>
        </w:rPr>
        <w:t>The Output</w:t>
      </w:r>
    </w:p>
    <w:p w:rsidR="00657FC6" w:rsidRPr="00E91C95" w:rsidRDefault="00657FC6" w:rsidP="00657FC6">
      <w:pPr>
        <w:pStyle w:val="NormalWeb"/>
        <w:spacing w:before="0" w:beforeAutospacing="0" w:after="0" w:afterAutospacing="0"/>
      </w:pPr>
      <w:r w:rsidRPr="00E91C95">
        <w:t xml:space="preserve">For each robot position/instruction in the input, the output should indicate the final grid position and orientation of the robot. If a robot falls off the edge of the grid the word ``LOST'' should be printed after the position and orientation. </w:t>
      </w:r>
    </w:p>
    <w:p w:rsidR="00657FC6" w:rsidRPr="00E91C95" w:rsidRDefault="00657FC6" w:rsidP="00657FC6">
      <w:pPr>
        <w:pStyle w:val="Heading2"/>
        <w:spacing w:before="0"/>
        <w:rPr>
          <w:sz w:val="24"/>
          <w:szCs w:val="24"/>
        </w:rPr>
      </w:pPr>
    </w:p>
    <w:p w:rsidR="00657FC6" w:rsidRPr="00E91C95" w:rsidRDefault="00657FC6" w:rsidP="00657FC6">
      <w:pPr>
        <w:pStyle w:val="Heading2"/>
        <w:spacing w:before="0"/>
        <w:rPr>
          <w:sz w:val="24"/>
          <w:szCs w:val="24"/>
        </w:rPr>
      </w:pPr>
      <w:r w:rsidRPr="00E91C95">
        <w:rPr>
          <w:sz w:val="24"/>
          <w:szCs w:val="24"/>
        </w:rPr>
        <w:t>Sample Input</w:t>
      </w:r>
    </w:p>
    <w:p w:rsidR="00657FC6" w:rsidRPr="00E91C95" w:rsidRDefault="00657FC6" w:rsidP="00657FC6">
      <w:pPr>
        <w:pStyle w:val="HTMLPreformatted"/>
        <w:rPr>
          <w:sz w:val="24"/>
          <w:szCs w:val="24"/>
        </w:rPr>
      </w:pPr>
      <w:r w:rsidRPr="00E91C95">
        <w:rPr>
          <w:sz w:val="24"/>
          <w:szCs w:val="24"/>
        </w:rPr>
        <w:t>5 3</w:t>
      </w:r>
    </w:p>
    <w:p w:rsidR="00657FC6" w:rsidRPr="00E91C95" w:rsidRDefault="00657FC6" w:rsidP="00657FC6">
      <w:pPr>
        <w:pStyle w:val="HTMLPreformatted"/>
        <w:rPr>
          <w:sz w:val="24"/>
          <w:szCs w:val="24"/>
        </w:rPr>
      </w:pPr>
      <w:r w:rsidRPr="00E91C95">
        <w:rPr>
          <w:sz w:val="24"/>
          <w:szCs w:val="24"/>
        </w:rPr>
        <w:t>1 1 E</w:t>
      </w:r>
    </w:p>
    <w:p w:rsidR="00657FC6" w:rsidRPr="00E91C95" w:rsidRDefault="00657FC6" w:rsidP="00657FC6">
      <w:pPr>
        <w:pStyle w:val="HTMLPreformatted"/>
        <w:rPr>
          <w:sz w:val="24"/>
          <w:szCs w:val="24"/>
        </w:rPr>
      </w:pPr>
      <w:r w:rsidRPr="00E91C95">
        <w:rPr>
          <w:sz w:val="24"/>
          <w:szCs w:val="24"/>
        </w:rPr>
        <w:t>RFRFRFRF</w:t>
      </w:r>
    </w:p>
    <w:p w:rsidR="00657FC6" w:rsidRPr="00E91C95" w:rsidRDefault="00657FC6" w:rsidP="00657FC6">
      <w:pPr>
        <w:pStyle w:val="HTMLPreformatted"/>
        <w:rPr>
          <w:sz w:val="24"/>
          <w:szCs w:val="24"/>
        </w:rPr>
      </w:pPr>
      <w:r w:rsidRPr="00E91C95">
        <w:rPr>
          <w:sz w:val="24"/>
          <w:szCs w:val="24"/>
        </w:rPr>
        <w:t>3 2 N</w:t>
      </w:r>
    </w:p>
    <w:p w:rsidR="00657FC6" w:rsidRPr="00E91C95" w:rsidRDefault="00657FC6" w:rsidP="00657FC6">
      <w:pPr>
        <w:pStyle w:val="HTMLPreformatted"/>
        <w:rPr>
          <w:sz w:val="24"/>
          <w:szCs w:val="24"/>
        </w:rPr>
      </w:pPr>
      <w:r w:rsidRPr="00E91C95">
        <w:rPr>
          <w:sz w:val="24"/>
          <w:szCs w:val="24"/>
        </w:rPr>
        <w:t>FRRFLLFFRRFLL</w:t>
      </w:r>
    </w:p>
    <w:p w:rsidR="00657FC6" w:rsidRPr="00E91C95" w:rsidRDefault="00657FC6" w:rsidP="00657FC6">
      <w:pPr>
        <w:pStyle w:val="HTMLPreformatted"/>
        <w:rPr>
          <w:sz w:val="24"/>
          <w:szCs w:val="24"/>
        </w:rPr>
      </w:pPr>
      <w:r w:rsidRPr="00E91C95">
        <w:rPr>
          <w:sz w:val="24"/>
          <w:szCs w:val="24"/>
        </w:rPr>
        <w:t>0 3 W</w:t>
      </w:r>
    </w:p>
    <w:p w:rsidR="00657FC6" w:rsidRPr="00E91C95" w:rsidRDefault="00657FC6" w:rsidP="00657FC6">
      <w:pPr>
        <w:pStyle w:val="HTMLPreformatted"/>
        <w:rPr>
          <w:sz w:val="24"/>
          <w:szCs w:val="24"/>
        </w:rPr>
      </w:pPr>
      <w:r w:rsidRPr="00E91C95">
        <w:rPr>
          <w:sz w:val="24"/>
          <w:szCs w:val="24"/>
        </w:rPr>
        <w:t>LLFFFLFLFL</w:t>
      </w:r>
    </w:p>
    <w:p w:rsidR="00657FC6" w:rsidRPr="00E91C95" w:rsidRDefault="00657FC6" w:rsidP="00657FC6">
      <w:pPr>
        <w:pStyle w:val="Heading2"/>
        <w:spacing w:before="0"/>
        <w:rPr>
          <w:sz w:val="24"/>
          <w:szCs w:val="24"/>
        </w:rPr>
      </w:pPr>
    </w:p>
    <w:p w:rsidR="00657FC6" w:rsidRPr="00E91C95" w:rsidRDefault="00657FC6" w:rsidP="00657FC6">
      <w:pPr>
        <w:pStyle w:val="Heading2"/>
        <w:spacing w:before="0"/>
        <w:rPr>
          <w:sz w:val="24"/>
          <w:szCs w:val="24"/>
        </w:rPr>
      </w:pPr>
      <w:r w:rsidRPr="00E91C95">
        <w:rPr>
          <w:sz w:val="24"/>
          <w:szCs w:val="24"/>
        </w:rPr>
        <w:t>Sample Output</w:t>
      </w:r>
    </w:p>
    <w:p w:rsidR="00657FC6" w:rsidRPr="00E91C95" w:rsidRDefault="00657FC6" w:rsidP="00657FC6">
      <w:pPr>
        <w:pStyle w:val="HTMLPreformatted"/>
        <w:rPr>
          <w:sz w:val="24"/>
          <w:szCs w:val="24"/>
        </w:rPr>
      </w:pPr>
      <w:r w:rsidRPr="00E91C95">
        <w:rPr>
          <w:sz w:val="24"/>
          <w:szCs w:val="24"/>
        </w:rPr>
        <w:t>1 1 E</w:t>
      </w:r>
    </w:p>
    <w:p w:rsidR="00657FC6" w:rsidRPr="00E91C95" w:rsidRDefault="00657FC6" w:rsidP="00657FC6">
      <w:pPr>
        <w:pStyle w:val="HTMLPreformatted"/>
        <w:rPr>
          <w:sz w:val="24"/>
          <w:szCs w:val="24"/>
        </w:rPr>
      </w:pPr>
      <w:r w:rsidRPr="00E91C95">
        <w:rPr>
          <w:sz w:val="24"/>
          <w:szCs w:val="24"/>
        </w:rPr>
        <w:t>3 3 N LOST</w:t>
      </w:r>
    </w:p>
    <w:p w:rsidR="00657FC6" w:rsidRPr="00E91C95" w:rsidRDefault="00657FC6" w:rsidP="00657FC6">
      <w:pPr>
        <w:pStyle w:val="HTMLPreformatted"/>
        <w:rPr>
          <w:sz w:val="24"/>
          <w:szCs w:val="24"/>
        </w:rPr>
      </w:pPr>
      <w:r w:rsidRPr="00E91C95">
        <w:rPr>
          <w:sz w:val="24"/>
          <w:szCs w:val="24"/>
        </w:rPr>
        <w:t>2 3 S</w:t>
      </w:r>
    </w:p>
    <w:p w:rsidR="00657FC6" w:rsidRPr="00E91C95" w:rsidRDefault="00657FC6" w:rsidP="00657FC6">
      <w:pPr>
        <w:pStyle w:val="text"/>
        <w:spacing w:before="0" w:beforeAutospacing="0" w:after="0" w:afterAutospacing="0"/>
      </w:pPr>
    </w:p>
    <w:p w:rsidR="00657FC6" w:rsidRPr="00E91C95" w:rsidRDefault="00657FC6" w:rsidP="00657FC6">
      <w:pPr>
        <w:rPr>
          <w:rFonts w:ascii="Courier New" w:hAnsi="Courier New"/>
        </w:rPr>
      </w:pPr>
    </w:p>
    <w:p w:rsidR="00657FC6" w:rsidRDefault="00657FC6" w:rsidP="008F6014">
      <w:pPr>
        <w:rPr>
          <w:sz w:val="28"/>
          <w:szCs w:val="28"/>
        </w:rPr>
      </w:pPr>
    </w:p>
    <w:p w:rsidR="00AD7FB2" w:rsidRPr="00505A76" w:rsidRDefault="00AD7FB2" w:rsidP="008F6014">
      <w:pPr>
        <w:rPr>
          <w:sz w:val="28"/>
          <w:szCs w:val="28"/>
        </w:rPr>
      </w:pPr>
    </w:p>
    <w:sectPr w:rsidR="00AD7FB2" w:rsidRPr="00505A76" w:rsidSect="00A5566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43B6" w:rsidRDefault="001D43B6" w:rsidP="00ED7EA4">
      <w:r>
        <w:separator/>
      </w:r>
    </w:p>
  </w:endnote>
  <w:endnote w:type="continuationSeparator" w:id="0">
    <w:p w:rsidR="001D43B6" w:rsidRDefault="001D43B6" w:rsidP="00ED7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altName w:val="Calibri"/>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3B6" w:rsidRDefault="001D43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43B6" w:rsidRDefault="001D43B6" w:rsidP="00ED7EA4">
      <w:r>
        <w:separator/>
      </w:r>
    </w:p>
  </w:footnote>
  <w:footnote w:type="continuationSeparator" w:id="0">
    <w:p w:rsidR="001D43B6" w:rsidRDefault="001D43B6" w:rsidP="00ED7E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3B6" w:rsidRDefault="001D43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47556"/>
    <w:multiLevelType w:val="hybridMultilevel"/>
    <w:tmpl w:val="6EA631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06257124"/>
    <w:multiLevelType w:val="hybridMultilevel"/>
    <w:tmpl w:val="A99C43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DB472F9"/>
    <w:multiLevelType w:val="hybridMultilevel"/>
    <w:tmpl w:val="1E564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68226E8"/>
    <w:multiLevelType w:val="hybridMultilevel"/>
    <w:tmpl w:val="C6F2D270"/>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080"/>
        </w:tabs>
        <w:ind w:left="108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4">
    <w:nsid w:val="23577FAF"/>
    <w:multiLevelType w:val="hybridMultilevel"/>
    <w:tmpl w:val="026411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3CF13514"/>
    <w:multiLevelType w:val="hybridMultilevel"/>
    <w:tmpl w:val="0B5E700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F">
      <w:start w:val="1"/>
      <w:numFmt w:val="decimal"/>
      <w:lvlText w:val="%3."/>
      <w:lvlJc w:val="left"/>
      <w:pPr>
        <w:tabs>
          <w:tab w:val="num" w:pos="2520"/>
        </w:tabs>
        <w:ind w:left="2520" w:hanging="360"/>
      </w:p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6">
    <w:nsid w:val="42E34326"/>
    <w:multiLevelType w:val="hybridMultilevel"/>
    <w:tmpl w:val="843A38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494814B1"/>
    <w:multiLevelType w:val="multilevel"/>
    <w:tmpl w:val="F70C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F556A4"/>
    <w:multiLevelType w:val="hybridMultilevel"/>
    <w:tmpl w:val="3948F7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61DD3174"/>
    <w:multiLevelType w:val="hybridMultilevel"/>
    <w:tmpl w:val="C6F2D27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nsid w:val="79947797"/>
    <w:multiLevelType w:val="hybridMultilevel"/>
    <w:tmpl w:val="25C6864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lvlOverride w:ilvl="2">
      <w:startOverride w:val="1"/>
    </w:lvlOverride>
    <w:lvlOverride w:ilvl="3"/>
    <w:lvlOverride w:ilvl="4"/>
    <w:lvlOverride w:ilvl="5"/>
    <w:lvlOverride w:ilvl="6"/>
    <w:lvlOverride w:ilvl="7"/>
    <w:lvlOverride w:ilvl="8"/>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6"/>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8746E"/>
    <w:rsid w:val="001470ED"/>
    <w:rsid w:val="001C4C0C"/>
    <w:rsid w:val="001D43B6"/>
    <w:rsid w:val="00395113"/>
    <w:rsid w:val="003C73CA"/>
    <w:rsid w:val="00432F17"/>
    <w:rsid w:val="00432F39"/>
    <w:rsid w:val="00505A76"/>
    <w:rsid w:val="00562CC6"/>
    <w:rsid w:val="006416D9"/>
    <w:rsid w:val="00657FC6"/>
    <w:rsid w:val="006B61DD"/>
    <w:rsid w:val="007C554D"/>
    <w:rsid w:val="0088746E"/>
    <w:rsid w:val="008E4F17"/>
    <w:rsid w:val="008F6014"/>
    <w:rsid w:val="00917DE3"/>
    <w:rsid w:val="00A5566F"/>
    <w:rsid w:val="00A706A0"/>
    <w:rsid w:val="00AD7907"/>
    <w:rsid w:val="00AD7FB2"/>
    <w:rsid w:val="00B67B13"/>
    <w:rsid w:val="00C730A5"/>
    <w:rsid w:val="00C761DE"/>
    <w:rsid w:val="00E074FD"/>
    <w:rsid w:val="00E174EC"/>
    <w:rsid w:val="00E61BB4"/>
    <w:rsid w:val="00ED7EA4"/>
    <w:rsid w:val="00FB49C2"/>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martTagType w:namespaceuri="isiresearchsoft-com/cwyw" w:name="citat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0" w:unhideWhenUsed="0" w:qFormat="1"/>
    <w:lsdException w:name="Normal (Web)" w:uiPriority="0"/>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01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F6014"/>
    <w:pPr>
      <w:keepNext/>
      <w:autoSpaceDE w:val="0"/>
      <w:autoSpaceDN w:val="0"/>
      <w:adjustRightInd w:val="0"/>
      <w:jc w:val="center"/>
      <w:outlineLvl w:val="0"/>
    </w:pPr>
    <w:rPr>
      <w:rFonts w:ascii="Courier New" w:hAnsi="Courier New" w:cs="Courier New"/>
      <w:b/>
      <w:bCs/>
      <w:sz w:val="20"/>
      <w:szCs w:val="20"/>
    </w:rPr>
  </w:style>
  <w:style w:type="paragraph" w:styleId="Heading2">
    <w:name w:val="heading 2"/>
    <w:basedOn w:val="Normal"/>
    <w:next w:val="Normal"/>
    <w:link w:val="Heading2Char"/>
    <w:uiPriority w:val="9"/>
    <w:semiHidden/>
    <w:unhideWhenUsed/>
    <w:qFormat/>
    <w:rsid w:val="00657FC6"/>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4">
    <w:name w:val="heading 4"/>
    <w:basedOn w:val="Normal"/>
    <w:next w:val="Normal"/>
    <w:link w:val="Heading4Char"/>
    <w:uiPriority w:val="9"/>
    <w:semiHidden/>
    <w:unhideWhenUsed/>
    <w:qFormat/>
    <w:rsid w:val="00AD7FB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F6014"/>
    <w:rPr>
      <w:rFonts w:ascii="Courier New" w:eastAsia="Times New Roman" w:hAnsi="Courier New" w:cs="Courier New"/>
      <w:b/>
      <w:bCs/>
      <w:sz w:val="20"/>
      <w:szCs w:val="20"/>
    </w:rPr>
  </w:style>
  <w:style w:type="paragraph" w:styleId="Header">
    <w:name w:val="header"/>
    <w:basedOn w:val="Normal"/>
    <w:link w:val="HeaderChar"/>
    <w:uiPriority w:val="99"/>
    <w:unhideWhenUsed/>
    <w:rsid w:val="00ED7EA4"/>
    <w:pPr>
      <w:tabs>
        <w:tab w:val="center" w:pos="4680"/>
        <w:tab w:val="right" w:pos="9360"/>
      </w:tabs>
    </w:pPr>
  </w:style>
  <w:style w:type="character" w:customStyle="1" w:styleId="HeaderChar">
    <w:name w:val="Header Char"/>
    <w:basedOn w:val="DefaultParagraphFont"/>
    <w:link w:val="Header"/>
    <w:uiPriority w:val="99"/>
    <w:rsid w:val="00ED7EA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D7EA4"/>
    <w:pPr>
      <w:tabs>
        <w:tab w:val="center" w:pos="4680"/>
        <w:tab w:val="right" w:pos="9360"/>
      </w:tabs>
    </w:pPr>
  </w:style>
  <w:style w:type="character" w:customStyle="1" w:styleId="FooterChar">
    <w:name w:val="Footer Char"/>
    <w:basedOn w:val="DefaultParagraphFont"/>
    <w:link w:val="Footer"/>
    <w:uiPriority w:val="99"/>
    <w:rsid w:val="00ED7EA4"/>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D7FB2"/>
    <w:rPr>
      <w:rFonts w:asciiTheme="majorHAnsi" w:eastAsiaTheme="majorEastAsia" w:hAnsiTheme="majorHAnsi" w:cstheme="majorBidi"/>
      <w:i/>
      <w:iCs/>
      <w:color w:val="2E74B5" w:themeColor="accent1" w:themeShade="BF"/>
      <w:sz w:val="24"/>
      <w:szCs w:val="24"/>
    </w:rPr>
  </w:style>
  <w:style w:type="character" w:styleId="Hyperlink">
    <w:name w:val="Hyperlink"/>
    <w:basedOn w:val="DefaultParagraphFont"/>
    <w:semiHidden/>
    <w:unhideWhenUsed/>
    <w:rsid w:val="00AD7FB2"/>
    <w:rPr>
      <w:color w:val="0000FF"/>
      <w:u w:val="single"/>
    </w:rPr>
  </w:style>
  <w:style w:type="paragraph" w:styleId="BodyText2">
    <w:name w:val="Body Text 2"/>
    <w:basedOn w:val="Normal"/>
    <w:link w:val="BodyText2Char"/>
    <w:semiHidden/>
    <w:unhideWhenUsed/>
    <w:rsid w:val="00AD7FB2"/>
    <w:pPr>
      <w:jc w:val="both"/>
    </w:pPr>
    <w:rPr>
      <w:rFonts w:ascii="Trebuchet MS" w:hAnsi="Trebuchet MS"/>
      <w:color w:val="000000"/>
      <w:szCs w:val="44"/>
      <w:lang w:bidi="bn-BD"/>
    </w:rPr>
  </w:style>
  <w:style w:type="character" w:customStyle="1" w:styleId="BodyText2Char">
    <w:name w:val="Body Text 2 Char"/>
    <w:basedOn w:val="DefaultParagraphFont"/>
    <w:link w:val="BodyText2"/>
    <w:semiHidden/>
    <w:rsid w:val="00AD7FB2"/>
    <w:rPr>
      <w:rFonts w:ascii="Trebuchet MS" w:eastAsia="Times New Roman" w:hAnsi="Trebuchet MS" w:cs="Times New Roman"/>
      <w:color w:val="000000"/>
      <w:sz w:val="24"/>
      <w:szCs w:val="44"/>
      <w:lang w:bidi="bn-BD"/>
    </w:rPr>
  </w:style>
  <w:style w:type="paragraph" w:customStyle="1" w:styleId="text">
    <w:name w:val="text"/>
    <w:basedOn w:val="Normal"/>
    <w:rsid w:val="00AD7FB2"/>
    <w:pPr>
      <w:spacing w:before="100" w:beforeAutospacing="1" w:after="100" w:afterAutospacing="1"/>
    </w:pPr>
    <w:rPr>
      <w:lang w:bidi="hi-IN"/>
    </w:rPr>
  </w:style>
  <w:style w:type="paragraph" w:styleId="Revision">
    <w:name w:val="Revision"/>
    <w:hidden/>
    <w:uiPriority w:val="99"/>
    <w:semiHidden/>
    <w:rsid w:val="00C730A5"/>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730A5"/>
    <w:rPr>
      <w:rFonts w:ascii="Tahoma" w:hAnsi="Tahoma" w:cs="Tahoma"/>
      <w:sz w:val="16"/>
      <w:szCs w:val="16"/>
    </w:rPr>
  </w:style>
  <w:style w:type="character" w:customStyle="1" w:styleId="BalloonTextChar">
    <w:name w:val="Balloon Text Char"/>
    <w:basedOn w:val="DefaultParagraphFont"/>
    <w:link w:val="BalloonText"/>
    <w:uiPriority w:val="99"/>
    <w:semiHidden/>
    <w:rsid w:val="00C730A5"/>
    <w:rPr>
      <w:rFonts w:ascii="Tahoma" w:eastAsia="Times New Roman" w:hAnsi="Tahoma" w:cs="Tahoma"/>
      <w:sz w:val="16"/>
      <w:szCs w:val="16"/>
    </w:rPr>
  </w:style>
  <w:style w:type="character" w:customStyle="1" w:styleId="Heading2Char">
    <w:name w:val="Heading 2 Char"/>
    <w:basedOn w:val="DefaultParagraphFont"/>
    <w:link w:val="Heading2"/>
    <w:uiPriority w:val="9"/>
    <w:semiHidden/>
    <w:rsid w:val="00657FC6"/>
    <w:rPr>
      <w:rFonts w:asciiTheme="majorHAnsi" w:eastAsiaTheme="majorEastAsia" w:hAnsiTheme="majorHAnsi" w:cstheme="majorBidi"/>
      <w:b/>
      <w:bCs/>
      <w:color w:val="5B9BD5" w:themeColor="accent1"/>
      <w:sz w:val="26"/>
      <w:szCs w:val="26"/>
    </w:rPr>
  </w:style>
  <w:style w:type="paragraph" w:styleId="NormalWeb">
    <w:name w:val="Normal (Web)"/>
    <w:basedOn w:val="Normal"/>
    <w:rsid w:val="00657FC6"/>
    <w:pPr>
      <w:spacing w:before="100" w:beforeAutospacing="1" w:after="100" w:afterAutospacing="1"/>
    </w:pPr>
    <w:rPr>
      <w:lang w:bidi="hi-IN"/>
    </w:rPr>
  </w:style>
  <w:style w:type="paragraph" w:styleId="HTMLPreformatted">
    <w:name w:val="HTML Preformatted"/>
    <w:basedOn w:val="Normal"/>
    <w:link w:val="HTMLPreformattedChar"/>
    <w:rsid w:val="0065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hi-IN"/>
    </w:rPr>
  </w:style>
  <w:style w:type="character" w:customStyle="1" w:styleId="HTMLPreformattedChar">
    <w:name w:val="HTML Preformatted Char"/>
    <w:basedOn w:val="DefaultParagraphFont"/>
    <w:link w:val="HTMLPreformatted"/>
    <w:rsid w:val="00657FC6"/>
    <w:rPr>
      <w:rFonts w:ascii="Courier New" w:eastAsia="Times New Roman" w:hAnsi="Courier New" w:cs="Courier New"/>
      <w:sz w:val="20"/>
      <w:szCs w:val="20"/>
      <w:lang w:bidi="hi-IN"/>
    </w:rPr>
  </w:style>
  <w:style w:type="character" w:styleId="Emphasis">
    <w:name w:val="Emphasis"/>
    <w:basedOn w:val="DefaultParagraphFont"/>
    <w:qFormat/>
    <w:rsid w:val="00657FC6"/>
    <w:rPr>
      <w:i/>
      <w:iCs/>
    </w:rPr>
  </w:style>
  <w:style w:type="paragraph" w:styleId="BodyTextIndent">
    <w:name w:val="Body Text Indent"/>
    <w:basedOn w:val="Normal"/>
    <w:link w:val="BodyTextIndentChar"/>
    <w:rsid w:val="00657FC6"/>
    <w:pPr>
      <w:spacing w:after="120"/>
      <w:ind w:left="360"/>
    </w:pPr>
  </w:style>
  <w:style w:type="character" w:customStyle="1" w:styleId="BodyTextIndentChar">
    <w:name w:val="Body Text Indent Char"/>
    <w:basedOn w:val="DefaultParagraphFont"/>
    <w:link w:val="BodyTextIndent"/>
    <w:rsid w:val="00657FC6"/>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66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world.com/cgi-bin/mailto/x_java.cgi?pagetosend=/export/home/httpd/javaworld/jw-10-2000/jw-1013-constructors.html&amp;pagename=/jw-10-2000/jw-1013-constructors.html&amp;pageurl=http://"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7</Pages>
  <Words>2449</Words>
  <Characters>13960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HEAVEN KILLERS RELEASE GROUP</Company>
  <LinksUpToDate>false</LinksUpToDate>
  <CharactersWithSpaces>16377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mkaonain</dc:creator>
  <cp:lastModifiedBy>Ashis Kumar Chanda</cp:lastModifiedBy>
  <cp:revision>12</cp:revision>
  <dcterms:created xsi:type="dcterms:W3CDTF">2014-08-09T09:58:00Z</dcterms:created>
  <dcterms:modified xsi:type="dcterms:W3CDTF">2015-03-14T03:52:00Z</dcterms:modified>
</cp:coreProperties>
</file>